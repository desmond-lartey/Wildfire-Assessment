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76D1" w14:textId="7336AED2" w:rsidR="0047639E" w:rsidRPr="00840F1C" w:rsidRDefault="0098553B" w:rsidP="00A57A01">
      <w:pPr>
        <w:ind w:firstLine="0"/>
        <w:jc w:val="center"/>
        <w:rPr>
          <w:b/>
          <w:caps/>
          <w:sz w:val="28"/>
          <w:szCs w:val="28"/>
        </w:rPr>
      </w:pPr>
      <w:r w:rsidRPr="00840F1C">
        <w:rPr>
          <w:b/>
          <w:caps/>
          <w:sz w:val="28"/>
          <w:szCs w:val="28"/>
        </w:rPr>
        <w:t>Wildfire Management in South Africa: An Assessment using Integrated Fire Management</w:t>
      </w:r>
    </w:p>
    <w:p w14:paraId="4B03B510" w14:textId="3853BCB6" w:rsidR="0047639E" w:rsidRDefault="0098553B" w:rsidP="00A57A01">
      <w:pPr>
        <w:ind w:firstLine="0"/>
        <w:rPr>
          <w:b/>
          <w:bCs/>
        </w:rPr>
      </w:pPr>
      <w:r w:rsidRPr="00853AA9">
        <w:rPr>
          <w:b/>
          <w:bCs/>
        </w:rPr>
        <w:t>David Flores</w:t>
      </w:r>
    </w:p>
    <w:p w14:paraId="0C01C099" w14:textId="77777777" w:rsidR="0047639E" w:rsidRDefault="0098553B" w:rsidP="00A57A01">
      <w:pPr>
        <w:ind w:firstLine="0"/>
        <w:rPr>
          <w:b/>
          <w:bCs/>
        </w:rPr>
      </w:pPr>
      <w:r w:rsidRPr="00853AA9">
        <w:rPr>
          <w:b/>
          <w:bCs/>
        </w:rPr>
        <w:t>Desmond Lartey</w:t>
      </w:r>
    </w:p>
    <w:p w14:paraId="2752306A" w14:textId="77777777" w:rsidR="0047639E" w:rsidRDefault="0098553B" w:rsidP="00A57A01">
      <w:pPr>
        <w:ind w:firstLine="0"/>
        <w:rPr>
          <w:b/>
          <w:bCs/>
        </w:rPr>
      </w:pPr>
      <w:r w:rsidRPr="00853AA9">
        <w:rPr>
          <w:b/>
          <w:bCs/>
        </w:rPr>
        <w:t>Louis Fleming</w:t>
      </w:r>
    </w:p>
    <w:p w14:paraId="00000002" w14:textId="15943C09" w:rsidR="005B4773" w:rsidRDefault="0047639E" w:rsidP="00A57A01">
      <w:pPr>
        <w:ind w:firstLine="0"/>
        <w:rPr>
          <w:b/>
          <w:bCs/>
        </w:rPr>
      </w:pPr>
      <w:commentRangeStart w:id="0"/>
      <w:r>
        <w:rPr>
          <w:b/>
          <w:bCs/>
        </w:rPr>
        <w:t>O</w:t>
      </w:r>
      <w:r w:rsidR="0098553B" w:rsidRPr="00853AA9">
        <w:rPr>
          <w:b/>
          <w:bCs/>
        </w:rPr>
        <w:t xml:space="preserve">ther </w:t>
      </w:r>
      <w:r w:rsidR="0098553B" w:rsidRPr="0047639E">
        <w:rPr>
          <w:b/>
          <w:bCs/>
          <w:highlight w:val="yellow"/>
        </w:rPr>
        <w:t>S</w:t>
      </w:r>
      <w:r w:rsidRPr="0047639E">
        <w:rPr>
          <w:b/>
          <w:bCs/>
          <w:highlight w:val="yellow"/>
        </w:rPr>
        <w:t xml:space="preserve">outh </w:t>
      </w:r>
      <w:r w:rsidR="0098553B" w:rsidRPr="0047639E">
        <w:rPr>
          <w:b/>
          <w:bCs/>
          <w:highlight w:val="yellow"/>
        </w:rPr>
        <w:t>A</w:t>
      </w:r>
      <w:r w:rsidRPr="0047639E">
        <w:rPr>
          <w:b/>
          <w:bCs/>
          <w:highlight w:val="yellow"/>
        </w:rPr>
        <w:t>frican (SA)</w:t>
      </w:r>
      <w:r w:rsidR="0098553B" w:rsidRPr="00853AA9">
        <w:rPr>
          <w:b/>
          <w:bCs/>
        </w:rPr>
        <w:t xml:space="preserve"> </w:t>
      </w:r>
      <w:r w:rsidR="00840F1C">
        <w:rPr>
          <w:b/>
          <w:bCs/>
        </w:rPr>
        <w:t>F</w:t>
      </w:r>
      <w:r w:rsidR="0098553B" w:rsidRPr="00853AA9">
        <w:rPr>
          <w:b/>
          <w:bCs/>
        </w:rPr>
        <w:t xml:space="preserve">ire </w:t>
      </w:r>
      <w:r w:rsidR="00840F1C">
        <w:rPr>
          <w:b/>
          <w:bCs/>
        </w:rPr>
        <w:t>M</w:t>
      </w:r>
      <w:r w:rsidR="0098553B" w:rsidRPr="00853AA9">
        <w:rPr>
          <w:b/>
          <w:bCs/>
        </w:rPr>
        <w:t>anagers</w:t>
      </w:r>
      <w:commentRangeEnd w:id="0"/>
      <w:r w:rsidR="00A450AD">
        <w:rPr>
          <w:rStyle w:val="CommentReference"/>
          <w:rFonts w:ascii="Cambria" w:eastAsiaTheme="minorHAnsi" w:hAnsi="Cambria" w:cstheme="minorBidi"/>
        </w:rPr>
        <w:commentReference w:id="0"/>
      </w:r>
    </w:p>
    <w:p w14:paraId="60F0C0F8" w14:textId="77777777" w:rsidR="0047639E" w:rsidRPr="00853AA9" w:rsidRDefault="0047639E" w:rsidP="0047639E">
      <w:pPr>
        <w:spacing w:line="240" w:lineRule="auto"/>
        <w:ind w:firstLine="0"/>
        <w:rPr>
          <w:b/>
          <w:bCs/>
        </w:rPr>
      </w:pPr>
    </w:p>
    <w:p w14:paraId="04BDFC43" w14:textId="77777777" w:rsidR="0047639E" w:rsidRDefault="0047639E" w:rsidP="00853AA9">
      <w:pPr>
        <w:ind w:firstLine="0"/>
      </w:pPr>
    </w:p>
    <w:p w14:paraId="5503CDF5" w14:textId="77777777" w:rsidR="0047639E" w:rsidRDefault="0047639E" w:rsidP="00853AA9">
      <w:pPr>
        <w:ind w:firstLine="0"/>
      </w:pPr>
    </w:p>
    <w:p w14:paraId="03E6AD7A" w14:textId="77777777" w:rsidR="0047639E" w:rsidRDefault="0047639E" w:rsidP="00853AA9">
      <w:pPr>
        <w:ind w:firstLine="0"/>
      </w:pPr>
      <w:r w:rsidRPr="0047639E">
        <w:rPr>
          <w:highlight w:val="yellow"/>
        </w:rPr>
        <w:t>Cover photo</w:t>
      </w:r>
    </w:p>
    <w:p w14:paraId="014E7339" w14:textId="77777777" w:rsidR="0047639E" w:rsidRDefault="0047639E" w:rsidP="00853AA9">
      <w:pPr>
        <w:ind w:firstLine="0"/>
      </w:pPr>
    </w:p>
    <w:p w14:paraId="571D2B75" w14:textId="77777777" w:rsidR="0047639E" w:rsidRDefault="0047639E" w:rsidP="00853AA9">
      <w:pPr>
        <w:ind w:firstLine="0"/>
      </w:pPr>
    </w:p>
    <w:p w14:paraId="7D076B1C" w14:textId="77777777" w:rsidR="0047639E" w:rsidRDefault="0047639E" w:rsidP="00853AA9">
      <w:pPr>
        <w:ind w:firstLine="0"/>
      </w:pPr>
    </w:p>
    <w:p w14:paraId="764250EF" w14:textId="77777777" w:rsidR="0047639E" w:rsidRDefault="0047639E" w:rsidP="00853AA9">
      <w:pPr>
        <w:ind w:firstLine="0"/>
      </w:pPr>
    </w:p>
    <w:p w14:paraId="38A04A7F" w14:textId="77777777" w:rsidR="0047639E" w:rsidRDefault="0047639E" w:rsidP="00853AA9">
      <w:pPr>
        <w:ind w:firstLine="0"/>
      </w:pPr>
    </w:p>
    <w:p w14:paraId="333344CC" w14:textId="77777777" w:rsidR="0047639E" w:rsidRDefault="0047639E" w:rsidP="00853AA9">
      <w:pPr>
        <w:ind w:firstLine="0"/>
      </w:pPr>
    </w:p>
    <w:p w14:paraId="30D2670B" w14:textId="77777777" w:rsidR="0047639E" w:rsidRDefault="0047639E" w:rsidP="00853AA9">
      <w:pPr>
        <w:ind w:firstLine="0"/>
      </w:pPr>
    </w:p>
    <w:p w14:paraId="1672947E" w14:textId="77777777" w:rsidR="0047639E" w:rsidRDefault="0047639E" w:rsidP="00853AA9">
      <w:pPr>
        <w:ind w:firstLine="0"/>
      </w:pPr>
    </w:p>
    <w:p w14:paraId="496BF7F9" w14:textId="77777777" w:rsidR="0047639E" w:rsidRDefault="0047639E" w:rsidP="00853AA9">
      <w:pPr>
        <w:ind w:firstLine="0"/>
      </w:pPr>
    </w:p>
    <w:p w14:paraId="12F2632E" w14:textId="77777777" w:rsidR="0047639E" w:rsidRDefault="0047639E" w:rsidP="00853AA9">
      <w:pPr>
        <w:ind w:firstLine="0"/>
      </w:pPr>
    </w:p>
    <w:p w14:paraId="0C849AF4" w14:textId="77777777" w:rsidR="0047639E" w:rsidRDefault="0047639E" w:rsidP="00853AA9">
      <w:pPr>
        <w:ind w:firstLine="0"/>
      </w:pPr>
    </w:p>
    <w:p w14:paraId="467779A2" w14:textId="77777777" w:rsidR="0047639E" w:rsidRDefault="0047639E" w:rsidP="0047639E">
      <w:pPr>
        <w:spacing w:line="240" w:lineRule="auto"/>
        <w:ind w:firstLine="0"/>
      </w:pPr>
    </w:p>
    <w:p w14:paraId="5DC0DBB3" w14:textId="77777777" w:rsidR="00A57A01" w:rsidRDefault="00A57A01">
      <w:r>
        <w:br w:type="page"/>
      </w:r>
    </w:p>
    <w:p w14:paraId="00000003" w14:textId="5BF1FB04" w:rsidR="005B4773" w:rsidRPr="0047639E" w:rsidRDefault="0098553B" w:rsidP="0047639E">
      <w:pPr>
        <w:spacing w:line="240" w:lineRule="auto"/>
        <w:ind w:firstLine="0"/>
        <w:rPr>
          <w:b/>
          <w:sz w:val="28"/>
          <w:szCs w:val="28"/>
        </w:rPr>
      </w:pPr>
      <w:r>
        <w:lastRenderedPageBreak/>
        <w:t>Flores, David; Lartey, Desmond</w:t>
      </w:r>
      <w:r w:rsidR="0047639E">
        <w:t>;</w:t>
      </w:r>
      <w:r>
        <w:t xml:space="preserve"> Fleming, Loui</w:t>
      </w:r>
      <w:r w:rsidR="0047639E">
        <w:t>s;</w:t>
      </w:r>
      <w:r>
        <w:t xml:space="preserve"> and other S</w:t>
      </w:r>
      <w:r w:rsidR="0047639E">
        <w:t>outh African (SA)</w:t>
      </w:r>
      <w:r>
        <w:t xml:space="preserve"> </w:t>
      </w:r>
      <w:r w:rsidR="00840F1C">
        <w:t>f</w:t>
      </w:r>
      <w:r>
        <w:t xml:space="preserve">ire </w:t>
      </w:r>
      <w:r w:rsidR="00840F1C">
        <w:t>m</w:t>
      </w:r>
      <w:r>
        <w:t xml:space="preserve">anagers. </w:t>
      </w:r>
      <w:r w:rsidRPr="0047639E">
        <w:t xml:space="preserve">2024. </w:t>
      </w:r>
      <w:r w:rsidR="0047639E" w:rsidRPr="0047639E">
        <w:t xml:space="preserve">Wildfire </w:t>
      </w:r>
      <w:r w:rsidR="0047639E">
        <w:t>m</w:t>
      </w:r>
      <w:r w:rsidR="0047639E" w:rsidRPr="0047639E">
        <w:t xml:space="preserve">anagement in South Africa: An </w:t>
      </w:r>
      <w:r w:rsidR="0047639E">
        <w:t>a</w:t>
      </w:r>
      <w:r w:rsidR="0047639E" w:rsidRPr="0047639E">
        <w:t>ssessment using Integrated Fire Management</w:t>
      </w:r>
      <w:r w:rsidRPr="0047639E">
        <w:t>. Gen. Tech. Rep. RMRS-GTR-</w:t>
      </w:r>
      <w:r w:rsidRPr="00A57A01">
        <w:rPr>
          <w:highlight w:val="yellow"/>
        </w:rPr>
        <w:t>xxx</w:t>
      </w:r>
      <w:r w:rsidRPr="0047639E">
        <w:t xml:space="preserve">. Fort Collins, CO: </w:t>
      </w:r>
      <w:r w:rsidR="00A57A01" w:rsidRPr="0047639E">
        <w:t>U.S. Department of</w:t>
      </w:r>
      <w:r w:rsidR="00A57A01">
        <w:t xml:space="preserve"> Agriculture,</w:t>
      </w:r>
      <w:r w:rsidR="00A57A01" w:rsidRPr="0047639E">
        <w:t xml:space="preserve"> </w:t>
      </w:r>
      <w:r w:rsidRPr="0047639E">
        <w:t xml:space="preserve">Forest Service, </w:t>
      </w:r>
      <w:r>
        <w:t xml:space="preserve">Rocky Mountain Research Station. </w:t>
      </w:r>
      <w:r w:rsidRPr="00853AA9">
        <w:rPr>
          <w:highlight w:val="yellow"/>
        </w:rPr>
        <w:t xml:space="preserve">xxx </w:t>
      </w:r>
      <w:r w:rsidRPr="00A57A01">
        <w:t>p.</w:t>
      </w:r>
      <w:r>
        <w:t xml:space="preserve"> </w:t>
      </w:r>
    </w:p>
    <w:p w14:paraId="4C1EFB19" w14:textId="77777777" w:rsidR="0047639E" w:rsidRDefault="0047639E" w:rsidP="00853AA9">
      <w:pPr>
        <w:ind w:firstLine="0"/>
        <w:rPr>
          <w:b/>
          <w:bCs/>
        </w:rPr>
      </w:pPr>
    </w:p>
    <w:p w14:paraId="123041BE" w14:textId="506E6B30" w:rsidR="00A57A01" w:rsidRDefault="00A57A01" w:rsidP="00D00532">
      <w:pPr>
        <w:ind w:firstLine="0"/>
        <w:jc w:val="center"/>
        <w:rPr>
          <w:b/>
          <w:bCs/>
        </w:rPr>
      </w:pPr>
      <w:bookmarkStart w:id="1" w:name="_Toc188373135"/>
      <w:bookmarkStart w:id="2" w:name="_Toc188550495"/>
      <w:r w:rsidRPr="000B0466">
        <w:rPr>
          <w:rStyle w:val="Heading1Char"/>
        </w:rPr>
        <w:t>Abstract</w:t>
      </w:r>
      <w:bookmarkEnd w:id="1"/>
      <w:bookmarkEnd w:id="2"/>
    </w:p>
    <w:p w14:paraId="51CB7763" w14:textId="00F292A4" w:rsidR="00A57A01" w:rsidRDefault="00EF09E3" w:rsidP="00A57A01">
      <w:pPr>
        <w:ind w:firstLine="0"/>
      </w:pPr>
      <w:r>
        <w:t>This assessment</w:t>
      </w:r>
      <w:r w:rsidR="000B0466">
        <w:t xml:space="preserve"> of South African wildland fire managers</w:t>
      </w:r>
      <w:r>
        <w:t xml:space="preserve"> </w:t>
      </w:r>
      <w:r w:rsidR="000B0466">
        <w:t xml:space="preserve">is part of a broader effort from the International Programs Office of the US Forest Service to assess the wildland fire situation across Africa. The assessment was guided by an Integrated Fire Management approach, which incorporates a holistic understanding of fire on the landscape and the many trade-offs of management actions. This assessment is based on a survey administered from June – </w:t>
      </w:r>
      <w:proofErr w:type="gramStart"/>
      <w:r w:rsidR="000B0466">
        <w:t>July,</w:t>
      </w:r>
      <w:proofErr w:type="gramEnd"/>
      <w:r w:rsidR="000B0466">
        <w:t xml:space="preserve"> 2023 and captures the di</w:t>
      </w:r>
      <w:r>
        <w:t xml:space="preserve">verse perspectives of 108 </w:t>
      </w:r>
      <w:r w:rsidR="000B0466">
        <w:t xml:space="preserve">survey </w:t>
      </w:r>
      <w:r>
        <w:t>respondents</w:t>
      </w:r>
      <w:r w:rsidR="000B0466">
        <w:t xml:space="preserve">. </w:t>
      </w:r>
      <w:r>
        <w:t xml:space="preserve">Findings from this assessment reveal the following: 1) a perception that wildland fires have significant unwanted effects in their communities; 2) arson is identified as the leading cause of human-originated wildfires; 3) respondents have mixed perspectives on having enough personnel to deal with wildland fires depending on province; 4) most respondents perceive that the incident command system is used in their community; and 5) perceptions toward restoration guidelines for ecosystems affected by wildland fires are mixed, and regional data suggest potential disparities in recovery efforts. </w:t>
      </w:r>
    </w:p>
    <w:p w14:paraId="3FBED627" w14:textId="77777777" w:rsidR="000B0466" w:rsidRDefault="000B0466" w:rsidP="00A57A01">
      <w:pPr>
        <w:ind w:firstLine="0"/>
        <w:rPr>
          <w:b/>
          <w:bCs/>
        </w:rPr>
      </w:pPr>
    </w:p>
    <w:p w14:paraId="3CC75BF9" w14:textId="49A518E4" w:rsidR="00A57A01" w:rsidRDefault="00A57A01" w:rsidP="00853AA9">
      <w:pPr>
        <w:ind w:firstLine="0"/>
        <w:rPr>
          <w:b/>
          <w:bCs/>
        </w:rPr>
      </w:pPr>
      <w:r w:rsidRPr="7FB0F1D5">
        <w:rPr>
          <w:b/>
          <w:bCs/>
        </w:rPr>
        <w:t>Keywords:</w:t>
      </w:r>
      <w:r>
        <w:t xml:space="preserve"> South Africa, Integrated Fire Management, wildfire, bushfire, firefighters</w:t>
      </w:r>
    </w:p>
    <w:p w14:paraId="00000006" w14:textId="13DDB2FD" w:rsidR="005B4773" w:rsidRPr="00A57A01" w:rsidRDefault="00A57A01" w:rsidP="002E7140">
      <w:pPr>
        <w:pStyle w:val="Heading1"/>
        <w:ind w:firstLine="0"/>
      </w:pPr>
      <w:r>
        <w:br w:type="page"/>
      </w:r>
      <w:bookmarkStart w:id="3" w:name="_Toc188373136"/>
      <w:bookmarkStart w:id="4" w:name="_Toc188550496"/>
      <w:r w:rsidR="0098553B">
        <w:lastRenderedPageBreak/>
        <w:t>Authors</w:t>
      </w:r>
      <w:bookmarkEnd w:id="3"/>
      <w:bookmarkEnd w:id="4"/>
    </w:p>
    <w:p w14:paraId="00000007" w14:textId="1E932DF3" w:rsidR="005B4773" w:rsidRDefault="0098553B" w:rsidP="00A57A01">
      <w:pPr>
        <w:ind w:firstLine="0"/>
      </w:pPr>
      <w:r>
        <w:rPr>
          <w:b/>
        </w:rPr>
        <w:t>David Flores</w:t>
      </w:r>
      <w:r>
        <w:t xml:space="preserve"> is a Research Social Scientist with the Human Dimensions Program of the </w:t>
      </w:r>
      <w:r w:rsidR="00840F1C">
        <w:t xml:space="preserve">U.S. Department of Agriculture (USDA) </w:t>
      </w:r>
      <w:r>
        <w:t xml:space="preserve">Forest Service, Rocky Mountain Research Station in Fort Collins, Colorado. His research focuses on the social and cultural characteristics of decision making and natural resource management. He directs the Social Science Research Group (SSRG) for wildland fire at the Human Dimensions program, </w:t>
      </w:r>
      <w:r w:rsidR="00320073">
        <w:t>RMRS</w:t>
      </w:r>
      <w:r>
        <w:t>.</w:t>
      </w:r>
    </w:p>
    <w:p w14:paraId="00000008" w14:textId="3E1BCC19" w:rsidR="005B4773" w:rsidRPr="000D3C21" w:rsidRDefault="0098553B" w:rsidP="000D3C21">
      <w:pPr>
        <w:ind w:firstLine="0"/>
      </w:pPr>
      <w:commentRangeStart w:id="5"/>
      <w:r w:rsidRPr="00853AA9">
        <w:rPr>
          <w:b/>
          <w:highlight w:val="yellow"/>
        </w:rPr>
        <w:t>Desmond Lartey</w:t>
      </w:r>
      <w:r w:rsidRPr="00853AA9">
        <w:rPr>
          <w:highlight w:val="yellow"/>
        </w:rPr>
        <w:t xml:space="preserve"> is</w:t>
      </w:r>
      <w:commentRangeEnd w:id="5"/>
      <w:r w:rsidR="00A450AD">
        <w:rPr>
          <w:rStyle w:val="CommentReference"/>
          <w:rFonts w:ascii="Cambria" w:eastAsiaTheme="minorHAnsi" w:hAnsi="Cambria" w:cstheme="minorBidi"/>
        </w:rPr>
        <w:commentReference w:id="5"/>
      </w:r>
      <w:ins w:id="6" w:author="Desmond Lartey" w:date="2025-01-26T21:21:00Z">
        <w:r w:rsidR="000D3C21">
          <w:t xml:space="preserve"> </w:t>
        </w:r>
      </w:ins>
      <w:ins w:id="7" w:author="Desmond Lartey" w:date="2025-01-26T21:22:00Z">
        <w:r w:rsidR="000D3C21">
          <w:t xml:space="preserve">a </w:t>
        </w:r>
      </w:ins>
      <w:ins w:id="8" w:author="Desmond Lartey" w:date="2025-01-26T21:25:00Z">
        <w:r w:rsidR="000D3C21">
          <w:t>PhD</w:t>
        </w:r>
      </w:ins>
      <w:ins w:id="9" w:author="Desmond Lartey" w:date="2025-01-26T21:22:00Z">
        <w:r w:rsidR="000D3C21">
          <w:t xml:space="preserve"> Graduate</w:t>
        </w:r>
      </w:ins>
      <w:ins w:id="10" w:author="Desmond Lartey" w:date="2025-01-26T21:21:00Z">
        <w:r w:rsidR="000D3C21">
          <w:t xml:space="preserve"> </w:t>
        </w:r>
      </w:ins>
      <w:ins w:id="11" w:author="Desmond Lartey" w:date="2025-01-26T21:22:00Z">
        <w:r w:rsidR="000D3C21">
          <w:t xml:space="preserve">with the </w:t>
        </w:r>
      </w:ins>
      <w:ins w:id="12" w:author="Desmond Lartey" w:date="2025-01-26T21:24:00Z">
        <w:r w:rsidR="000D3C21" w:rsidRPr="000D3C21">
          <w:rPr>
            <w:rPrChange w:id="13" w:author="Desmond Lartey" w:date="2025-01-26T21:25:00Z">
              <w:rPr>
                <w:rStyle w:val="Hyperlink"/>
                <w:lang w:val="nl-NL"/>
              </w:rPr>
            </w:rPrChange>
          </w:rPr>
          <w:t>International School for Social and Business Studies</w:t>
        </w:r>
      </w:ins>
      <w:ins w:id="14" w:author="Desmond Lartey" w:date="2025-01-26T21:23:00Z">
        <w:r w:rsidR="000D3C21">
          <w:t xml:space="preserve">. He is also currently </w:t>
        </w:r>
        <w:r w:rsidR="000D3C21" w:rsidRPr="000D3C21">
          <w:t xml:space="preserve">leading mapping and modelling tasks for the </w:t>
        </w:r>
        <w:proofErr w:type="spellStart"/>
        <w:r w:rsidR="000D3C21" w:rsidRPr="000D3C21">
          <w:t>DesirMED</w:t>
        </w:r>
        <w:proofErr w:type="spellEnd"/>
        <w:r w:rsidR="000D3C21" w:rsidRPr="000D3C21">
          <w:t xml:space="preserve"> project</w:t>
        </w:r>
      </w:ins>
      <w:ins w:id="15" w:author="Desmond Lartey" w:date="2025-01-26T21:25:00Z">
        <w:r w:rsidR="000D3C21">
          <w:t xml:space="preserve"> </w:t>
        </w:r>
      </w:ins>
      <w:ins w:id="16" w:author="Desmond Lartey" w:date="2025-01-26T21:23:00Z">
        <w:r w:rsidR="000D3C21" w:rsidRPr="000D3C21">
          <w:t>under the European Mission on Climate Adaptation</w:t>
        </w:r>
      </w:ins>
      <w:ins w:id="17" w:author="Desmond Lartey" w:date="2025-01-26T21:25:00Z">
        <w:r w:rsidR="000D3C21">
          <w:t>.</w:t>
        </w:r>
      </w:ins>
    </w:p>
    <w:p w14:paraId="00000009" w14:textId="3CBE8853" w:rsidR="005B4773" w:rsidRDefault="0098553B" w:rsidP="00840F1C">
      <w:pPr>
        <w:ind w:firstLine="0"/>
      </w:pPr>
      <w:r>
        <w:rPr>
          <w:b/>
        </w:rPr>
        <w:t>Louis Fleming</w:t>
      </w:r>
      <w:r>
        <w:t xml:space="preserve"> is a Smokejumper and Program Specialist with the </w:t>
      </w:r>
      <w:r w:rsidR="00840F1C">
        <w:t xml:space="preserve">USDA </w:t>
      </w:r>
      <w:r>
        <w:t>Forest Service, International Programs. He has an M.S. in Forestry from the University of Montana.</w:t>
      </w:r>
    </w:p>
    <w:p w14:paraId="0000000A" w14:textId="0E781763" w:rsidR="005B4773" w:rsidRDefault="0098553B" w:rsidP="00840F1C">
      <w:pPr>
        <w:ind w:firstLine="0"/>
        <w:rPr>
          <w:b/>
        </w:rPr>
      </w:pPr>
      <w:commentRangeStart w:id="18"/>
      <w:r w:rsidRPr="00840F1C">
        <w:rPr>
          <w:b/>
          <w:highlight w:val="yellow"/>
        </w:rPr>
        <w:t>S</w:t>
      </w:r>
      <w:r w:rsidR="00840F1C" w:rsidRPr="00840F1C">
        <w:rPr>
          <w:b/>
          <w:highlight w:val="yellow"/>
        </w:rPr>
        <w:t xml:space="preserve">outh </w:t>
      </w:r>
      <w:r w:rsidRPr="00840F1C">
        <w:rPr>
          <w:b/>
          <w:highlight w:val="yellow"/>
        </w:rPr>
        <w:t>A</w:t>
      </w:r>
      <w:r w:rsidR="00840F1C" w:rsidRPr="00840F1C">
        <w:rPr>
          <w:b/>
          <w:highlight w:val="yellow"/>
        </w:rPr>
        <w:t>frican</w:t>
      </w:r>
      <w:r w:rsidRPr="00840F1C">
        <w:rPr>
          <w:b/>
          <w:highlight w:val="yellow"/>
        </w:rPr>
        <w:t xml:space="preserve"> </w:t>
      </w:r>
      <w:r w:rsidR="00840F1C" w:rsidRPr="00840F1C">
        <w:rPr>
          <w:b/>
          <w:highlight w:val="yellow"/>
        </w:rPr>
        <w:t>F</w:t>
      </w:r>
      <w:r w:rsidRPr="00840F1C">
        <w:rPr>
          <w:b/>
          <w:highlight w:val="yellow"/>
        </w:rPr>
        <w:t xml:space="preserve">ire </w:t>
      </w:r>
      <w:r w:rsidR="00840F1C" w:rsidRPr="00840F1C">
        <w:rPr>
          <w:b/>
          <w:highlight w:val="yellow"/>
        </w:rPr>
        <w:t>M</w:t>
      </w:r>
      <w:r w:rsidRPr="00840F1C">
        <w:rPr>
          <w:b/>
          <w:highlight w:val="yellow"/>
        </w:rPr>
        <w:t>anagers</w:t>
      </w:r>
      <w:commentRangeEnd w:id="18"/>
      <w:r w:rsidR="00A450AD">
        <w:rPr>
          <w:rStyle w:val="CommentReference"/>
          <w:rFonts w:ascii="Cambria" w:eastAsiaTheme="minorHAnsi" w:hAnsi="Cambria" w:cstheme="minorBidi"/>
        </w:rPr>
        <w:commentReference w:id="18"/>
      </w:r>
    </w:p>
    <w:p w14:paraId="39466E63" w14:textId="77777777" w:rsidR="00840F1C" w:rsidRDefault="00840F1C" w:rsidP="00A57A01">
      <w:pPr>
        <w:ind w:firstLine="0"/>
        <w:rPr>
          <w:b/>
          <w:bCs/>
        </w:rPr>
      </w:pPr>
    </w:p>
    <w:p w14:paraId="52DF1926" w14:textId="3025E81D" w:rsidR="00A57A01" w:rsidRPr="00853AA9" w:rsidRDefault="00A57A01" w:rsidP="002E7140">
      <w:pPr>
        <w:pStyle w:val="Heading1"/>
        <w:ind w:firstLine="0"/>
      </w:pPr>
      <w:bookmarkStart w:id="19" w:name="_Toc188373137"/>
      <w:bookmarkStart w:id="20" w:name="_Toc188550497"/>
      <w:r w:rsidRPr="00853AA9">
        <w:t>Acknowledgments</w:t>
      </w:r>
      <w:bookmarkEnd w:id="19"/>
      <w:bookmarkEnd w:id="20"/>
    </w:p>
    <w:p w14:paraId="53D49EB2" w14:textId="4325F917" w:rsidR="00A57A01" w:rsidRDefault="00A57A01" w:rsidP="00A57A01">
      <w:pPr>
        <w:pBdr>
          <w:top w:val="nil"/>
          <w:left w:val="nil"/>
          <w:bottom w:val="nil"/>
          <w:right w:val="nil"/>
          <w:between w:val="nil"/>
        </w:pBdr>
      </w:pPr>
      <w:r>
        <w:t xml:space="preserve">This study would not have been possible without the participation of South African wildland fire managers and Forest Service International Programs who shared their perspectives of wildland fire management. We also thank the following reviewers for their insightful comments on earlier drafts of this report: </w:t>
      </w:r>
      <w:r w:rsidR="00A450AD">
        <w:t xml:space="preserve">Dr. </w:t>
      </w:r>
      <w:r>
        <w:t xml:space="preserve">Cathelijne Stoof, Assistant Professor, Department of Environmental Sciences, Wageningen University, the Netherlands; and </w:t>
      </w:r>
      <w:r w:rsidR="00A450AD">
        <w:t xml:space="preserve">Dr. </w:t>
      </w:r>
      <w:r>
        <w:t xml:space="preserve">Matt Jolley, </w:t>
      </w:r>
      <w:r w:rsidR="00A450AD">
        <w:t xml:space="preserve">USDA Forest Service, Rocky Mountain Research Station. </w:t>
      </w:r>
      <w:r>
        <w:t xml:space="preserve">  </w:t>
      </w:r>
    </w:p>
    <w:p w14:paraId="0000000B" w14:textId="77777777" w:rsidR="005B4773" w:rsidRDefault="005B4773">
      <w:pPr>
        <w:pBdr>
          <w:top w:val="nil"/>
          <w:left w:val="nil"/>
          <w:bottom w:val="nil"/>
          <w:right w:val="nil"/>
          <w:between w:val="nil"/>
        </w:pBdr>
      </w:pPr>
    </w:p>
    <w:p w14:paraId="08FCB19E" w14:textId="77777777" w:rsidR="00840F1C" w:rsidRDefault="00840F1C">
      <w:pPr>
        <w:rPr>
          <w:b/>
        </w:rPr>
      </w:pPr>
      <w:r>
        <w:rPr>
          <w:b/>
        </w:rPr>
        <w:br w:type="page"/>
      </w:r>
    </w:p>
    <w:p w14:paraId="59F12531" w14:textId="7480B716" w:rsidR="00A57A01" w:rsidRPr="00840F1C" w:rsidRDefault="00A57A01" w:rsidP="002E7140">
      <w:pPr>
        <w:pStyle w:val="Heading1"/>
        <w:ind w:firstLine="0"/>
      </w:pPr>
      <w:bookmarkStart w:id="21" w:name="_Toc188373138"/>
      <w:bookmarkStart w:id="22" w:name="_Toc188550498"/>
      <w:r w:rsidRPr="00840F1C">
        <w:lastRenderedPageBreak/>
        <w:t>Executive Summary</w:t>
      </w:r>
      <w:bookmarkEnd w:id="21"/>
      <w:bookmarkEnd w:id="22"/>
    </w:p>
    <w:p w14:paraId="0CB78A88" w14:textId="674ED4C3" w:rsidR="00D00532" w:rsidRDefault="00A57A01" w:rsidP="006A39A7">
      <w:pPr>
        <w:ind w:firstLine="0"/>
      </w:pPr>
      <w:bookmarkStart w:id="23" w:name="_heading=h.2et92p0"/>
      <w:bookmarkEnd w:id="23"/>
      <w:r>
        <w:t>The general purpose of this assessment is to examine the state of contemporary perceptions of wildland fire managers in South Africa. Our investigation proceeds not through an evaluation of current policies and practices</w:t>
      </w:r>
      <w:r w:rsidR="006A39A7">
        <w:t>.</w:t>
      </w:r>
      <w:r>
        <w:t xml:space="preserve"> </w:t>
      </w:r>
      <w:r w:rsidR="006A39A7">
        <w:t>I</w:t>
      </w:r>
      <w:r>
        <w:t xml:space="preserve">nstead, </w:t>
      </w:r>
      <w:r w:rsidR="00574F48">
        <w:t>we</w:t>
      </w:r>
      <w:r w:rsidR="006A39A7">
        <w:t xml:space="preserve"> </w:t>
      </w:r>
      <w:r>
        <w:t>provid</w:t>
      </w:r>
      <w:r w:rsidR="006A39A7">
        <w:t>e</w:t>
      </w:r>
      <w:r>
        <w:t xml:space="preserve"> the reader access to the perspectives of South African wildland fire managers working in the field. Our goal is to provide South African wildfire managers and the Forest Service, U.S. Department of Agriculture (and anyone else)</w:t>
      </w:r>
      <w:r w:rsidR="00A450AD">
        <w:t>,</w:t>
      </w:r>
      <w:r>
        <w:t xml:space="preserve"> with a comprehensive depiction of wildland fire management using the framework of Integrative Fire Management. Learning about the perspectives of fire managers doing the work of wildland fire management opens meaningful lines of research and practice that may not otherwise be apparent without a grounded assessment of programmatic gaps and needs. The assessment was administered virtually from June – July </w:t>
      </w:r>
      <w:r w:rsidR="006A39A7">
        <w:t>2023 and</w:t>
      </w:r>
      <w:r>
        <w:t xml:space="preserve"> includes 108 survey respondents. Results are based on the </w:t>
      </w:r>
      <w:r w:rsidR="006A39A7">
        <w:t>five</w:t>
      </w:r>
      <w:r>
        <w:t xml:space="preserve"> </w:t>
      </w:r>
      <w:proofErr w:type="gramStart"/>
      <w:r>
        <w:t>R’s</w:t>
      </w:r>
      <w:proofErr w:type="gramEnd"/>
      <w:r>
        <w:t xml:space="preserve"> of Integrated Fire Management (review, risk reduction, readiness, response, and recovery) for development, administration, analysis, and production of assessment results. Findings from this assessment reveal</w:t>
      </w:r>
      <w:r w:rsidR="006A39A7">
        <w:t xml:space="preserve"> the following:</w:t>
      </w:r>
      <w:r>
        <w:t xml:space="preserve"> 1)</w:t>
      </w:r>
      <w:r w:rsidR="006A39A7">
        <w:t xml:space="preserve"> a</w:t>
      </w:r>
      <w:r>
        <w:t xml:space="preserve"> perception that wildland fires have significant unwanted effects in their communities; 2) arson is identified as the leading cause of human-originated wildfires; 3) respondents </w:t>
      </w:r>
      <w:r w:rsidR="006A39A7">
        <w:t xml:space="preserve">have </w:t>
      </w:r>
      <w:r>
        <w:t>mixed perspectives</w:t>
      </w:r>
      <w:r w:rsidR="006A39A7">
        <w:t xml:space="preserve"> on</w:t>
      </w:r>
      <w:r>
        <w:t xml:space="preserve"> </w:t>
      </w:r>
      <w:r w:rsidR="006A39A7">
        <w:t xml:space="preserve">having enough personnel to deal with wildland fires </w:t>
      </w:r>
      <w:r>
        <w:t xml:space="preserve">depending on province; 4) </w:t>
      </w:r>
      <w:r w:rsidR="006A39A7">
        <w:t>m</w:t>
      </w:r>
      <w:r>
        <w:t xml:space="preserve">ost respondents perceive that the incident command system is used in their community; and 5) perceptions toward restoration guidelines for ecosystems affected by wildland fires are mixed, and regional data suggest potential disparities in recovery efforts. The authors suggest follow-up studies using qualitative data collection to capture greater context and the meanings behind assessment responses, </w:t>
      </w:r>
      <w:r w:rsidR="006A39A7">
        <w:t xml:space="preserve">as well as </w:t>
      </w:r>
      <w:r>
        <w:t xml:space="preserve">for </w:t>
      </w:r>
      <w:r w:rsidR="006A39A7">
        <w:t xml:space="preserve">revision of </w:t>
      </w:r>
      <w:r>
        <w:t>assessment question</w:t>
      </w:r>
      <w:r w:rsidR="006A39A7">
        <w:t>s</w:t>
      </w:r>
      <w:bookmarkStart w:id="24" w:name="_heading=h.30j0zll" w:colFirst="0" w:colLast="0"/>
      <w:bookmarkStart w:id="25" w:name="_heading=h.1fob9te" w:colFirst="0" w:colLast="0"/>
      <w:bookmarkStart w:id="26" w:name="_heading=h.zbvbiqy5eino" w:colFirst="0" w:colLast="0"/>
      <w:bookmarkEnd w:id="24"/>
      <w:bookmarkEnd w:id="25"/>
      <w:bookmarkEnd w:id="26"/>
    </w:p>
    <w:p w14:paraId="382FAD16" w14:textId="180FE402" w:rsidR="00A450AD" w:rsidRDefault="00A450AD">
      <w:r>
        <w:br w:type="page"/>
      </w:r>
    </w:p>
    <w:p w14:paraId="7CE1A05F" w14:textId="3400E329" w:rsidR="00EA4A21" w:rsidRDefault="00EA4A21" w:rsidP="006A39A7">
      <w:pPr>
        <w:pStyle w:val="Heading1"/>
        <w:ind w:firstLine="0"/>
        <w:rPr>
          <w:color w:val="0F0D29"/>
        </w:rPr>
      </w:pPr>
      <w:bookmarkStart w:id="27" w:name="_Toc188550499"/>
      <w:r>
        <w:lastRenderedPageBreak/>
        <w:t>CONTENTS</w:t>
      </w:r>
      <w:bookmarkEnd w:id="27"/>
    </w:p>
    <w:p w14:paraId="5CE0A3A9" w14:textId="39A39218" w:rsidR="000770C4" w:rsidRPr="000770C4" w:rsidRDefault="000770C4">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88550495" w:history="1">
        <w:r w:rsidRPr="005D1659">
          <w:rPr>
            <w:rStyle w:val="Hyperlink"/>
            <w:rFonts w:ascii="Times New Roman" w:hAnsi="Times New Roman" w:cs="Times New Roman"/>
            <w:noProof/>
            <w:sz w:val="24"/>
            <w:szCs w:val="24"/>
          </w:rPr>
          <w:t>Abstract</w:t>
        </w:r>
        <w:r w:rsidRPr="000770C4">
          <w:rPr>
            <w:rFonts w:ascii="Times New Roman" w:hAnsi="Times New Roman" w:cs="Times New Roman"/>
            <w:noProof/>
            <w:webHidden/>
            <w:sz w:val="24"/>
            <w:szCs w:val="24"/>
          </w:rPr>
          <w:tab/>
        </w:r>
        <w:r w:rsidRPr="000770C4">
          <w:rPr>
            <w:rFonts w:ascii="Times New Roman" w:hAnsi="Times New Roman" w:cs="Times New Roman"/>
            <w:noProof/>
            <w:webHidden/>
            <w:sz w:val="24"/>
            <w:szCs w:val="24"/>
          </w:rPr>
          <w:fldChar w:fldCharType="begin"/>
        </w:r>
        <w:r w:rsidRPr="000770C4">
          <w:rPr>
            <w:rFonts w:ascii="Times New Roman" w:hAnsi="Times New Roman" w:cs="Times New Roman"/>
            <w:noProof/>
            <w:webHidden/>
            <w:sz w:val="24"/>
            <w:szCs w:val="24"/>
          </w:rPr>
          <w:instrText xml:space="preserve"> PAGEREF _Toc188550495 \h </w:instrText>
        </w:r>
        <w:r w:rsidRPr="000770C4">
          <w:rPr>
            <w:rFonts w:ascii="Times New Roman" w:hAnsi="Times New Roman" w:cs="Times New Roman"/>
            <w:noProof/>
            <w:webHidden/>
            <w:sz w:val="24"/>
            <w:szCs w:val="24"/>
          </w:rPr>
        </w:r>
        <w:r w:rsidRPr="000770C4">
          <w:rPr>
            <w:rFonts w:ascii="Times New Roman" w:hAnsi="Times New Roman" w:cs="Times New Roman"/>
            <w:noProof/>
            <w:webHidden/>
            <w:sz w:val="24"/>
            <w:szCs w:val="24"/>
          </w:rPr>
          <w:fldChar w:fldCharType="separate"/>
        </w:r>
        <w:r w:rsidRPr="000770C4">
          <w:rPr>
            <w:rFonts w:ascii="Times New Roman" w:hAnsi="Times New Roman" w:cs="Times New Roman"/>
            <w:noProof/>
            <w:webHidden/>
            <w:sz w:val="24"/>
            <w:szCs w:val="24"/>
          </w:rPr>
          <w:t>ii</w:t>
        </w:r>
        <w:r w:rsidRPr="000770C4">
          <w:rPr>
            <w:rFonts w:ascii="Times New Roman" w:hAnsi="Times New Roman" w:cs="Times New Roman"/>
            <w:noProof/>
            <w:webHidden/>
            <w:sz w:val="24"/>
            <w:szCs w:val="24"/>
          </w:rPr>
          <w:fldChar w:fldCharType="end"/>
        </w:r>
      </w:hyperlink>
    </w:p>
    <w:p w14:paraId="30F375C5" w14:textId="7DAED17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6" w:history="1">
        <w:r w:rsidR="000770C4" w:rsidRPr="000770C4">
          <w:rPr>
            <w:rStyle w:val="Hyperlink"/>
            <w:rFonts w:ascii="Times New Roman" w:hAnsi="Times New Roman" w:cs="Times New Roman"/>
            <w:noProof/>
            <w:sz w:val="24"/>
            <w:szCs w:val="24"/>
          </w:rPr>
          <w:t>Authors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iii</w:t>
        </w:r>
        <w:r w:rsidR="000770C4" w:rsidRPr="000770C4">
          <w:rPr>
            <w:rFonts w:ascii="Times New Roman" w:hAnsi="Times New Roman" w:cs="Times New Roman"/>
            <w:noProof/>
            <w:webHidden/>
            <w:sz w:val="24"/>
            <w:szCs w:val="24"/>
          </w:rPr>
          <w:fldChar w:fldCharType="end"/>
        </w:r>
      </w:hyperlink>
    </w:p>
    <w:p w14:paraId="06F9C536" w14:textId="506F7E31"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7" w:history="1">
        <w:r w:rsidR="000770C4" w:rsidRPr="000770C4">
          <w:rPr>
            <w:rStyle w:val="Hyperlink"/>
            <w:rFonts w:ascii="Times New Roman" w:hAnsi="Times New Roman" w:cs="Times New Roman"/>
            <w:noProof/>
            <w:sz w:val="24"/>
            <w:szCs w:val="24"/>
          </w:rPr>
          <w:t>Acknowledgments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iii</w:t>
        </w:r>
        <w:r w:rsidR="000770C4" w:rsidRPr="000770C4">
          <w:rPr>
            <w:rFonts w:ascii="Times New Roman" w:hAnsi="Times New Roman" w:cs="Times New Roman"/>
            <w:noProof/>
            <w:webHidden/>
            <w:sz w:val="24"/>
            <w:szCs w:val="24"/>
          </w:rPr>
          <w:fldChar w:fldCharType="end"/>
        </w:r>
      </w:hyperlink>
    </w:p>
    <w:p w14:paraId="370F5666" w14:textId="43A666CA"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8" w:history="1">
        <w:r w:rsidR="000770C4" w:rsidRPr="000770C4">
          <w:rPr>
            <w:rStyle w:val="Hyperlink"/>
            <w:rFonts w:ascii="Times New Roman" w:hAnsi="Times New Roman" w:cs="Times New Roman"/>
            <w:noProof/>
            <w:sz w:val="24"/>
            <w:szCs w:val="24"/>
          </w:rPr>
          <w:t>Executive Summary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iv</w:t>
        </w:r>
        <w:r w:rsidR="000770C4" w:rsidRPr="000770C4">
          <w:rPr>
            <w:rFonts w:ascii="Times New Roman" w:hAnsi="Times New Roman" w:cs="Times New Roman"/>
            <w:noProof/>
            <w:webHidden/>
            <w:sz w:val="24"/>
            <w:szCs w:val="24"/>
          </w:rPr>
          <w:fldChar w:fldCharType="end"/>
        </w:r>
      </w:hyperlink>
    </w:p>
    <w:p w14:paraId="62726038" w14:textId="19EE455E"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9" w:history="1">
        <w:r w:rsidR="000770C4" w:rsidRPr="000770C4">
          <w:rPr>
            <w:rStyle w:val="Hyperlink"/>
            <w:rFonts w:ascii="Times New Roman" w:hAnsi="Times New Roman" w:cs="Times New Roman"/>
            <w:noProof/>
            <w:sz w:val="24"/>
            <w:szCs w:val="24"/>
          </w:rPr>
          <w:t>CONTENTS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p>
    <w:p w14:paraId="58E22407" w14:textId="34A7E02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0" w:history="1">
        <w:r w:rsidR="000770C4" w:rsidRPr="000770C4">
          <w:rPr>
            <w:rStyle w:val="Hyperlink"/>
            <w:rFonts w:ascii="Times New Roman" w:hAnsi="Times New Roman" w:cs="Times New Roman"/>
            <w:noProof/>
            <w:sz w:val="24"/>
            <w:szCs w:val="24"/>
          </w:rPr>
          <w:t>Introduction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768CF8A8" w14:textId="15494F64"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1" w:history="1">
        <w:r w:rsidR="000770C4" w:rsidRPr="000770C4">
          <w:rPr>
            <w:rStyle w:val="Hyperlink"/>
            <w:rFonts w:ascii="Times New Roman" w:hAnsi="Times New Roman" w:cs="Times New Roman"/>
            <w:noProof/>
            <w:sz w:val="24"/>
            <w:szCs w:val="24"/>
          </w:rPr>
          <w:t>Purpose of this Study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192C3640" w14:textId="1102FEB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2" w:history="1">
        <w:r w:rsidR="000770C4" w:rsidRPr="000770C4">
          <w:rPr>
            <w:rStyle w:val="Hyperlink"/>
            <w:rFonts w:ascii="Times New Roman" w:hAnsi="Times New Roman" w:cs="Times New Roman"/>
            <w:noProof/>
            <w:sz w:val="24"/>
            <w:szCs w:val="24"/>
          </w:rPr>
          <w:t>Background</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5029FA68" w14:textId="233886FB"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3" w:history="1">
        <w:r w:rsidR="000770C4" w:rsidRPr="000770C4">
          <w:rPr>
            <w:rStyle w:val="Hyperlink"/>
            <w:rFonts w:ascii="Times New Roman" w:hAnsi="Times New Roman" w:cs="Times New Roman"/>
            <w:noProof/>
            <w:sz w:val="24"/>
            <w:szCs w:val="24"/>
          </w:rPr>
          <w:t>Methodology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75785AB8" w14:textId="523C596C"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4" w:history="1">
        <w:r w:rsidR="000770C4" w:rsidRPr="000770C4">
          <w:rPr>
            <w:rStyle w:val="Hyperlink"/>
            <w:rFonts w:ascii="Times New Roman" w:hAnsi="Times New Roman" w:cs="Times New Roman"/>
            <w:noProof/>
            <w:sz w:val="24"/>
            <w:szCs w:val="24"/>
          </w:rPr>
          <w:t>Assessment Design and Structure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53D371D" w14:textId="7471640A"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5" w:history="1">
        <w:r w:rsidR="000770C4" w:rsidRPr="000770C4">
          <w:rPr>
            <w:rStyle w:val="Hyperlink"/>
            <w:rFonts w:ascii="Times New Roman" w:hAnsi="Times New Roman" w:cs="Times New Roman"/>
            <w:noProof/>
            <w:sz w:val="24"/>
            <w:szCs w:val="24"/>
          </w:rPr>
          <w:t>Demographic Information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_Toc188550505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8</w:t>
        </w:r>
        <w:r w:rsidR="000770C4" w:rsidRPr="000770C4">
          <w:rPr>
            <w:rFonts w:ascii="Times New Roman" w:hAnsi="Times New Roman" w:cs="Times New Roman"/>
            <w:noProof/>
            <w:webHidden/>
            <w:sz w:val="24"/>
            <w:szCs w:val="24"/>
          </w:rPr>
          <w:fldChar w:fldCharType="end"/>
        </w:r>
      </w:hyperlink>
    </w:p>
    <w:p w14:paraId="38780729" w14:textId="17DE308A"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6" w:history="1">
        <w:r w:rsidR="000770C4" w:rsidRPr="000770C4">
          <w:rPr>
            <w:rStyle w:val="Hyperlink"/>
            <w:rFonts w:ascii="Times New Roman" w:hAnsi="Times New Roman" w:cs="Times New Roman"/>
            <w:noProof/>
            <w:sz w:val="24"/>
            <w:szCs w:val="24"/>
          </w:rPr>
          <w:t>Approach to Data Processing</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9</w:t>
        </w:r>
        <w:r w:rsidR="000770C4" w:rsidRPr="000770C4">
          <w:rPr>
            <w:rFonts w:ascii="Times New Roman" w:hAnsi="Times New Roman" w:cs="Times New Roman"/>
            <w:noProof/>
            <w:webHidden/>
            <w:sz w:val="24"/>
            <w:szCs w:val="24"/>
          </w:rPr>
          <w:fldChar w:fldCharType="end"/>
        </w:r>
      </w:hyperlink>
    </w:p>
    <w:p w14:paraId="6FB78F80" w14:textId="65E19483"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7" w:history="1">
        <w:r w:rsidR="000770C4" w:rsidRPr="000770C4">
          <w:rPr>
            <w:rStyle w:val="Hyperlink"/>
            <w:rFonts w:ascii="Times New Roman" w:hAnsi="Times New Roman" w:cs="Times New Roman"/>
            <w:noProof/>
            <w:sz w:val="24"/>
            <w:szCs w:val="24"/>
          </w:rPr>
          <w:t>Analysis Strategy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11</w:t>
        </w:r>
        <w:r w:rsidR="000770C4" w:rsidRPr="000770C4">
          <w:rPr>
            <w:rFonts w:ascii="Times New Roman" w:hAnsi="Times New Roman" w:cs="Times New Roman"/>
            <w:noProof/>
            <w:webHidden/>
            <w:sz w:val="24"/>
            <w:szCs w:val="24"/>
          </w:rPr>
          <w:fldChar w:fldCharType="end"/>
        </w:r>
      </w:hyperlink>
    </w:p>
    <w:p w14:paraId="70091902" w14:textId="01367033"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8" w:history="1">
        <w:r w:rsidR="000770C4" w:rsidRPr="000770C4">
          <w:rPr>
            <w:rStyle w:val="Hyperlink"/>
            <w:rFonts w:ascii="Times New Roman" w:hAnsi="Times New Roman" w:cs="Times New Roman"/>
            <w:noProof/>
            <w:sz w:val="24"/>
            <w:szCs w:val="24"/>
          </w:rPr>
          <w:t>Findings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16</w:t>
        </w:r>
        <w:r w:rsidR="000770C4" w:rsidRPr="000770C4">
          <w:rPr>
            <w:rFonts w:ascii="Times New Roman" w:hAnsi="Times New Roman" w:cs="Times New Roman"/>
            <w:noProof/>
            <w:webHidden/>
            <w:sz w:val="24"/>
            <w:szCs w:val="24"/>
          </w:rPr>
          <w:fldChar w:fldCharType="end"/>
        </w:r>
      </w:hyperlink>
    </w:p>
    <w:p w14:paraId="28115724" w14:textId="77F4DE2C"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9" w:history="1">
        <w:r w:rsidR="000770C4" w:rsidRPr="000770C4">
          <w:rPr>
            <w:rStyle w:val="Hyperlink"/>
            <w:rFonts w:ascii="Times New Roman" w:hAnsi="Times New Roman" w:cs="Times New Roman"/>
            <w:noProof/>
            <w:sz w:val="24"/>
            <w:szCs w:val="24"/>
          </w:rPr>
          <w:t>Summary of Results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25</w:t>
        </w:r>
        <w:r w:rsidR="000770C4" w:rsidRPr="000770C4">
          <w:rPr>
            <w:rFonts w:ascii="Times New Roman" w:hAnsi="Times New Roman" w:cs="Times New Roman"/>
            <w:noProof/>
            <w:webHidden/>
            <w:sz w:val="24"/>
            <w:szCs w:val="24"/>
          </w:rPr>
          <w:fldChar w:fldCharType="end"/>
        </w:r>
      </w:hyperlink>
    </w:p>
    <w:p w14:paraId="3C48CBD5" w14:textId="271F2102"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0" w:history="1">
        <w:r w:rsidR="000770C4" w:rsidRPr="000770C4">
          <w:rPr>
            <w:rStyle w:val="Hyperlink"/>
            <w:rFonts w:ascii="Times New Roman" w:hAnsi="Times New Roman" w:cs="Times New Roman"/>
            <w:noProof/>
            <w:sz w:val="24"/>
            <w:szCs w:val="24"/>
          </w:rPr>
          <w:t>Review</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25</w:t>
        </w:r>
        <w:r w:rsidR="000770C4" w:rsidRPr="000770C4">
          <w:rPr>
            <w:rFonts w:ascii="Times New Roman" w:hAnsi="Times New Roman" w:cs="Times New Roman"/>
            <w:noProof/>
            <w:webHidden/>
            <w:sz w:val="24"/>
            <w:szCs w:val="24"/>
          </w:rPr>
          <w:fldChar w:fldCharType="end"/>
        </w:r>
      </w:hyperlink>
    </w:p>
    <w:p w14:paraId="4FC0765B" w14:textId="08FE94D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1" w:history="1">
        <w:r w:rsidR="000770C4" w:rsidRPr="000770C4">
          <w:rPr>
            <w:rStyle w:val="Hyperlink"/>
            <w:rFonts w:ascii="Times New Roman" w:hAnsi="Times New Roman" w:cs="Times New Roman"/>
            <w:noProof/>
            <w:sz w:val="24"/>
            <w:szCs w:val="24"/>
          </w:rPr>
          <w:t>Risk Reduction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25</w:t>
        </w:r>
        <w:r w:rsidR="000770C4" w:rsidRPr="000770C4">
          <w:rPr>
            <w:rFonts w:ascii="Times New Roman" w:hAnsi="Times New Roman" w:cs="Times New Roman"/>
            <w:noProof/>
            <w:webHidden/>
            <w:sz w:val="24"/>
            <w:szCs w:val="24"/>
          </w:rPr>
          <w:fldChar w:fldCharType="end"/>
        </w:r>
      </w:hyperlink>
    </w:p>
    <w:p w14:paraId="258961F1" w14:textId="2DBA8AA0"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2" w:history="1">
        <w:r w:rsidR="000770C4" w:rsidRPr="000770C4">
          <w:rPr>
            <w:rStyle w:val="Hyperlink"/>
            <w:rFonts w:ascii="Times New Roman" w:hAnsi="Times New Roman" w:cs="Times New Roman"/>
            <w:noProof/>
            <w:sz w:val="24"/>
            <w:szCs w:val="24"/>
          </w:rPr>
          <w:t>Readiness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26</w:t>
        </w:r>
        <w:r w:rsidR="000770C4" w:rsidRPr="000770C4">
          <w:rPr>
            <w:rFonts w:ascii="Times New Roman" w:hAnsi="Times New Roman" w:cs="Times New Roman"/>
            <w:noProof/>
            <w:webHidden/>
            <w:sz w:val="24"/>
            <w:szCs w:val="24"/>
          </w:rPr>
          <w:fldChar w:fldCharType="end"/>
        </w:r>
      </w:hyperlink>
    </w:p>
    <w:p w14:paraId="227F2F12" w14:textId="09C514CE"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3" w:history="1">
        <w:r w:rsidR="000770C4" w:rsidRPr="000770C4">
          <w:rPr>
            <w:rStyle w:val="Hyperlink"/>
            <w:rFonts w:ascii="Times New Roman" w:hAnsi="Times New Roman" w:cs="Times New Roman"/>
            <w:noProof/>
            <w:sz w:val="24"/>
            <w:szCs w:val="24"/>
          </w:rPr>
          <w:t>Response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26</w:t>
        </w:r>
        <w:r w:rsidR="000770C4" w:rsidRPr="000770C4">
          <w:rPr>
            <w:rFonts w:ascii="Times New Roman" w:hAnsi="Times New Roman" w:cs="Times New Roman"/>
            <w:noProof/>
            <w:webHidden/>
            <w:sz w:val="24"/>
            <w:szCs w:val="24"/>
          </w:rPr>
          <w:fldChar w:fldCharType="end"/>
        </w:r>
      </w:hyperlink>
    </w:p>
    <w:p w14:paraId="043D9B30" w14:textId="5CA7B6E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4" w:history="1">
        <w:r w:rsidR="000770C4" w:rsidRPr="000770C4">
          <w:rPr>
            <w:rStyle w:val="Hyperlink"/>
            <w:rFonts w:ascii="Times New Roman" w:hAnsi="Times New Roman" w:cs="Times New Roman"/>
            <w:noProof/>
            <w:sz w:val="24"/>
            <w:szCs w:val="24"/>
          </w:rPr>
          <w:t>Recovery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26</w:t>
        </w:r>
        <w:r w:rsidR="000770C4" w:rsidRPr="000770C4">
          <w:rPr>
            <w:rFonts w:ascii="Times New Roman" w:hAnsi="Times New Roman" w:cs="Times New Roman"/>
            <w:noProof/>
            <w:webHidden/>
            <w:sz w:val="24"/>
            <w:szCs w:val="24"/>
          </w:rPr>
          <w:fldChar w:fldCharType="end"/>
        </w:r>
      </w:hyperlink>
    </w:p>
    <w:p w14:paraId="4A772527" w14:textId="234F83EE"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5" w:history="1">
        <w:r w:rsidR="000770C4" w:rsidRPr="000770C4">
          <w:rPr>
            <w:rStyle w:val="Hyperlink"/>
            <w:rFonts w:ascii="Times New Roman" w:hAnsi="Times New Roman" w:cs="Times New Roman"/>
            <w:noProof/>
            <w:sz w:val="24"/>
            <w:szCs w:val="24"/>
          </w:rPr>
          <w:t>Management Implications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_Toc188550515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27</w:t>
        </w:r>
        <w:r w:rsidR="000770C4" w:rsidRPr="000770C4">
          <w:rPr>
            <w:rFonts w:ascii="Times New Roman" w:hAnsi="Times New Roman" w:cs="Times New Roman"/>
            <w:noProof/>
            <w:webHidden/>
            <w:sz w:val="24"/>
            <w:szCs w:val="24"/>
          </w:rPr>
          <w:fldChar w:fldCharType="end"/>
        </w:r>
      </w:hyperlink>
    </w:p>
    <w:p w14:paraId="57D92328" w14:textId="622C3E28"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6" w:history="1">
        <w:r w:rsidR="000770C4" w:rsidRPr="000770C4">
          <w:rPr>
            <w:rStyle w:val="Hyperlink"/>
            <w:rFonts w:ascii="Times New Roman" w:hAnsi="Times New Roman" w:cs="Times New Roman"/>
            <w:noProof/>
            <w:sz w:val="24"/>
            <w:szCs w:val="24"/>
          </w:rPr>
          <w:t>Opportunities for Further Investigation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27</w:t>
        </w:r>
        <w:r w:rsidR="000770C4" w:rsidRPr="000770C4">
          <w:rPr>
            <w:rFonts w:ascii="Times New Roman" w:hAnsi="Times New Roman" w:cs="Times New Roman"/>
            <w:noProof/>
            <w:webHidden/>
            <w:sz w:val="24"/>
            <w:szCs w:val="24"/>
          </w:rPr>
          <w:fldChar w:fldCharType="end"/>
        </w:r>
      </w:hyperlink>
    </w:p>
    <w:p w14:paraId="40269524" w14:textId="4C319FA6"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7" w:history="1">
        <w:r w:rsidR="000770C4" w:rsidRPr="000770C4">
          <w:rPr>
            <w:rStyle w:val="Hyperlink"/>
            <w:rFonts w:ascii="Times New Roman" w:hAnsi="Times New Roman" w:cs="Times New Roman"/>
            <w:noProof/>
            <w:sz w:val="24"/>
            <w:szCs w:val="24"/>
          </w:rPr>
          <w:t>Assessment Limitations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28</w:t>
        </w:r>
        <w:r w:rsidR="000770C4" w:rsidRPr="000770C4">
          <w:rPr>
            <w:rFonts w:ascii="Times New Roman" w:hAnsi="Times New Roman" w:cs="Times New Roman"/>
            <w:noProof/>
            <w:webHidden/>
            <w:sz w:val="24"/>
            <w:szCs w:val="24"/>
          </w:rPr>
          <w:fldChar w:fldCharType="end"/>
        </w:r>
      </w:hyperlink>
    </w:p>
    <w:p w14:paraId="2334573A" w14:textId="3E82D3F9"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8" w:history="1">
        <w:r w:rsidR="000770C4" w:rsidRPr="000770C4">
          <w:rPr>
            <w:rStyle w:val="Hyperlink"/>
            <w:rFonts w:ascii="Times New Roman" w:hAnsi="Times New Roman" w:cs="Times New Roman"/>
            <w:noProof/>
            <w:sz w:val="24"/>
            <w:szCs w:val="24"/>
          </w:rPr>
          <w:t>Conclusion</w:t>
        </w:r>
        <w:r w:rsidR="000770C4" w:rsidRPr="000770C4">
          <w:rPr>
            <w:rFonts w:ascii="Times New Roman" w:hAnsi="Times New Roman" w:cs="Times New Roman"/>
            <w:noProof/>
            <w:webHidden/>
            <w:sz w:val="24"/>
            <w:szCs w:val="24"/>
          </w:rPr>
          <w:tab/>
          <w:t>.</w:t>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29</w:t>
        </w:r>
        <w:r w:rsidR="000770C4" w:rsidRPr="000770C4">
          <w:rPr>
            <w:rFonts w:ascii="Times New Roman" w:hAnsi="Times New Roman" w:cs="Times New Roman"/>
            <w:noProof/>
            <w:webHidden/>
            <w:sz w:val="24"/>
            <w:szCs w:val="24"/>
          </w:rPr>
          <w:fldChar w:fldCharType="end"/>
        </w:r>
      </w:hyperlink>
    </w:p>
    <w:p w14:paraId="2A031B0C" w14:textId="3CB8F066"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9" w:history="1">
        <w:r w:rsidR="000770C4" w:rsidRPr="000770C4">
          <w:rPr>
            <w:rStyle w:val="Hyperlink"/>
            <w:rFonts w:ascii="Times New Roman" w:hAnsi="Times New Roman" w:cs="Times New Roman"/>
            <w:noProof/>
            <w:sz w:val="24"/>
            <w:szCs w:val="24"/>
          </w:rPr>
          <w:t>References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30</w:t>
        </w:r>
        <w:r w:rsidR="000770C4" w:rsidRPr="000770C4">
          <w:rPr>
            <w:rFonts w:ascii="Times New Roman" w:hAnsi="Times New Roman" w:cs="Times New Roman"/>
            <w:noProof/>
            <w:webHidden/>
            <w:sz w:val="24"/>
            <w:szCs w:val="24"/>
          </w:rPr>
          <w:fldChar w:fldCharType="end"/>
        </w:r>
      </w:hyperlink>
    </w:p>
    <w:p w14:paraId="54316011" w14:textId="4786E3ED"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20" w:history="1">
        <w:r w:rsidR="000770C4" w:rsidRPr="000770C4">
          <w:rPr>
            <w:rStyle w:val="Hyperlink"/>
            <w:rFonts w:ascii="Times New Roman" w:hAnsi="Times New Roman" w:cs="Times New Roman"/>
            <w:noProof/>
            <w:sz w:val="24"/>
            <w:szCs w:val="24"/>
          </w:rPr>
          <w:t>The Appendix</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_Toc188550520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32</w:t>
        </w:r>
        <w:r w:rsidR="000770C4" w:rsidRPr="000770C4">
          <w:rPr>
            <w:rFonts w:ascii="Times New Roman" w:hAnsi="Times New Roman" w:cs="Times New Roman"/>
            <w:noProof/>
            <w:webHidden/>
            <w:sz w:val="24"/>
            <w:szCs w:val="24"/>
          </w:rPr>
          <w:fldChar w:fldCharType="end"/>
        </w:r>
      </w:hyperlink>
    </w:p>
    <w:p w14:paraId="5201DECF" w14:textId="26D31C9E" w:rsidR="00EA4A21" w:rsidRDefault="000770C4">
      <w:r>
        <w:fldChar w:fldCharType="end"/>
      </w:r>
    </w:p>
    <w:p w14:paraId="00000031" w14:textId="3A0C80D7" w:rsidR="005B4773" w:rsidRDefault="005B4773" w:rsidP="00A450AD">
      <w:pPr>
        <w:spacing w:after="200"/>
        <w:ind w:firstLine="0"/>
        <w:rPr>
          <w:color w:val="0F0D29"/>
        </w:rPr>
        <w:sectPr w:rsidR="005B4773" w:rsidSect="009E36E6">
          <w:footerReference w:type="default" r:id="rId13"/>
          <w:footerReference w:type="first" r:id="rId14"/>
          <w:pgSz w:w="12240" w:h="15840"/>
          <w:pgMar w:top="1440" w:right="1440" w:bottom="1440" w:left="1440" w:header="0" w:footer="288" w:gutter="0"/>
          <w:pgNumType w:fmt="lowerRoman"/>
          <w:cols w:space="720"/>
          <w:titlePg/>
        </w:sectPr>
      </w:pPr>
    </w:p>
    <w:p w14:paraId="00000032" w14:textId="77777777" w:rsidR="005B4773" w:rsidRDefault="0098553B" w:rsidP="00A450AD">
      <w:pPr>
        <w:pStyle w:val="Heading1"/>
        <w:ind w:firstLine="0"/>
      </w:pPr>
      <w:bookmarkStart w:id="28" w:name="_Toc188373139"/>
      <w:bookmarkStart w:id="29" w:name="_Toc188550500"/>
      <w:r>
        <w:lastRenderedPageBreak/>
        <w:t>Introduction</w:t>
      </w:r>
      <w:bookmarkEnd w:id="28"/>
      <w:bookmarkEnd w:id="29"/>
    </w:p>
    <w:p w14:paraId="00000033" w14:textId="77777777" w:rsidR="005B4773" w:rsidRDefault="0098553B" w:rsidP="006A5C94">
      <w:pPr>
        <w:pStyle w:val="Heading2"/>
        <w:ind w:firstLine="0"/>
      </w:pPr>
      <w:bookmarkStart w:id="30" w:name="_Toc188373140"/>
      <w:bookmarkStart w:id="31" w:name="_Toc188550501"/>
      <w:r>
        <w:t>Purpose of this Study</w:t>
      </w:r>
      <w:bookmarkEnd w:id="30"/>
      <w:bookmarkEnd w:id="31"/>
    </w:p>
    <w:p w14:paraId="00000034" w14:textId="22E8326C" w:rsidR="005B4773" w:rsidRDefault="0098553B" w:rsidP="00853AA9">
      <w:pPr>
        <w:pBdr>
          <w:top w:val="nil"/>
          <w:left w:val="nil"/>
          <w:bottom w:val="nil"/>
          <w:right w:val="nil"/>
          <w:between w:val="nil"/>
        </w:pBdr>
      </w:pPr>
      <w:r>
        <w:rPr>
          <w:color w:val="000000"/>
        </w:rPr>
        <w:t xml:space="preserve">The purpose of this study is to provide an assessment of wildland fire management in South Africa, specifically within the management framework of Integrated Fire Management (IFM). </w:t>
      </w:r>
      <w:r w:rsidR="00574F48">
        <w:rPr>
          <w:color w:val="000000"/>
        </w:rPr>
        <w:t xml:space="preserve">We proceed with this </w:t>
      </w:r>
      <w:r>
        <w:t>assessment</w:t>
      </w:r>
      <w:r>
        <w:rPr>
          <w:color w:val="000000"/>
        </w:rPr>
        <w:t xml:space="preserve"> not through an evaluation of current policies or theoretical framewor</w:t>
      </w:r>
      <w:r>
        <w:t xml:space="preserve">ks, </w:t>
      </w:r>
      <w:r>
        <w:rPr>
          <w:color w:val="000000"/>
        </w:rPr>
        <w:t xml:space="preserve">but instead by providing the reader access to the perspectives of wildland fire managers working in South Africa. Our goal is to provide the </w:t>
      </w:r>
      <w:r w:rsidR="00853AA9">
        <w:rPr>
          <w:color w:val="000000"/>
        </w:rPr>
        <w:t>Forest Service, U.S. Department of Agriculture,</w:t>
      </w:r>
      <w:r>
        <w:rPr>
          <w:color w:val="000000"/>
        </w:rPr>
        <w:t xml:space="preserve"> and South African </w:t>
      </w:r>
      <w:r>
        <w:t>fire managers</w:t>
      </w:r>
      <w:r>
        <w:rPr>
          <w:color w:val="000000"/>
        </w:rPr>
        <w:t xml:space="preserve"> (and anyone else) with a comprehensive </w:t>
      </w:r>
      <w:r>
        <w:t>assessment</w:t>
      </w:r>
      <w:r>
        <w:rPr>
          <w:color w:val="000000"/>
        </w:rPr>
        <w:t xml:space="preserve"> of wildland fire management in South Africa. </w:t>
      </w:r>
      <w:r>
        <w:t xml:space="preserve">Learning about the perspectives of wildland fire managers </w:t>
      </w:r>
      <w:r w:rsidR="00617D09">
        <w:t>engaged in</w:t>
      </w:r>
      <w:r>
        <w:t xml:space="preserve"> fire management opens meaningful lines of research and practice that may not otherwise be apparent without a grounded assessment of programmatic gaps and needs (Flores et al. 2024). This analysis also holds the possibility of adding to </w:t>
      </w:r>
      <w:r w:rsidR="008D2EA2">
        <w:t>underrepresented academic</w:t>
      </w:r>
      <w:r>
        <w:t xml:space="preserve"> research on wildland fire in Africa despite the African continent accounting for one of the most widely burned regions in the world (Lin et al. 2024).  </w:t>
      </w:r>
    </w:p>
    <w:p w14:paraId="00000035" w14:textId="77777777" w:rsidR="005B4773" w:rsidRDefault="0098553B" w:rsidP="006A5C94">
      <w:pPr>
        <w:pStyle w:val="Heading2"/>
        <w:ind w:firstLine="0"/>
      </w:pPr>
      <w:bookmarkStart w:id="32" w:name="_Toc188373141"/>
      <w:bookmarkStart w:id="33" w:name="_Toc188550502"/>
      <w:r>
        <w:t>Background</w:t>
      </w:r>
      <w:bookmarkEnd w:id="32"/>
      <w:bookmarkEnd w:id="33"/>
    </w:p>
    <w:p w14:paraId="00000036" w14:textId="1CE0D54A" w:rsidR="005B4773" w:rsidRDefault="7FB0F1D5">
      <w:r>
        <w:t>Wildland fire</w:t>
      </w:r>
      <w:r w:rsidR="005B6B48">
        <w:t xml:space="preserve"> </w:t>
      </w:r>
      <w:r>
        <w:t>related programming is in high demand throughout the world, and Africa is no exception. Africa has the highest portion of fire</w:t>
      </w:r>
      <w:r w:rsidR="005B6B48">
        <w:t xml:space="preserve"> </w:t>
      </w:r>
      <w:r>
        <w:t xml:space="preserve">prone ecosystems in the world, and climate change is creating warmer, drier conditions (Jones et al. 2022). When measured by satellite, annual burned area in Africa accounts for approximately 67% of the global total; impacts are more difficult to measure but run the gamut, both positive and negative (Jolly et al. 2015). At the same time, while the African continent accounts for </w:t>
      </w:r>
      <w:r w:rsidR="005B6B48">
        <w:t>most of the</w:t>
      </w:r>
      <w:r>
        <w:t xml:space="preserve"> global burned area (along with Siberia), </w:t>
      </w:r>
      <w:r w:rsidR="00574F48">
        <w:t>most</w:t>
      </w:r>
      <w:r>
        <w:t xml:space="preserve"> wildland fire studies are being conducted in countries with higher levels of development</w:t>
      </w:r>
      <w:r w:rsidR="001E7D0F">
        <w:t>,</w:t>
      </w:r>
      <w:r>
        <w:t xml:space="preserve"> with the western United States accounting for </w:t>
      </w:r>
      <w:proofErr w:type="gramStart"/>
      <w:r>
        <w:t>the majority of</w:t>
      </w:r>
      <w:proofErr w:type="gramEnd"/>
      <w:r>
        <w:t xml:space="preserve"> wildland fire </w:t>
      </w:r>
      <w:r>
        <w:lastRenderedPageBreak/>
        <w:t>research publications (Lin et al. 2024). In South Africa, people have used fire to manipulate the landscape for thousands of years and ecosystems have coevolved with fire</w:t>
      </w:r>
      <w:r w:rsidR="001E7D0F">
        <w:t>,</w:t>
      </w:r>
      <w:r>
        <w:t xml:space="preserve"> resulting in highly resilient fire-adapted landscapes (Rego et al. 2021). At the same time, fire suppression policies, urban development, and changes in extreme weather-related events have increased the complexity of fire management and the role of people living with fire (Dombeck et al. 2004). In South Africa</w:t>
      </w:r>
      <w:r w:rsidR="001E7D0F">
        <w:t>,</w:t>
      </w:r>
      <w:r>
        <w:t xml:space="preserve"> this is the case across both veld regions (open, uncultivated country or grassland), as well as in the growing wildland urban interface (van Wilgen et al. 2014). </w:t>
      </w:r>
    </w:p>
    <w:p w14:paraId="00000037" w14:textId="3EF06830" w:rsidR="005B4773" w:rsidRDefault="0098553B">
      <w:r>
        <w:t>To fully consider the ecological, social, cultural, and economic context in which wildfires occur,</w:t>
      </w:r>
      <w:r w:rsidR="0008119B">
        <w:t xml:space="preserve"> we utilize</w:t>
      </w:r>
      <w:r>
        <w:t xml:space="preserve"> IFM</w:t>
      </w:r>
      <w:r w:rsidR="0008119B">
        <w:t>. IFM</w:t>
      </w:r>
      <w:r>
        <w:t xml:space="preserve"> is a framework that acknowledges increased wildfire complexity by integrating ecology, society, and fire management technologies to address wildland fire beginning with </w:t>
      </w:r>
      <w:proofErr w:type="gramStart"/>
      <w:r>
        <w:t>community</w:t>
      </w:r>
      <w:r w:rsidR="0008119B">
        <w:t xml:space="preserve"> </w:t>
      </w:r>
      <w:r>
        <w:t>based</w:t>
      </w:r>
      <w:proofErr w:type="gramEnd"/>
      <w:r>
        <w:t xml:space="preserve"> fire management as the initial level of integration (Moore 2019; Rego et al. 2021). Community</w:t>
      </w:r>
      <w:r w:rsidR="0008119B">
        <w:t xml:space="preserve"> </w:t>
      </w:r>
      <w:r>
        <w:t xml:space="preserve">based fire management is the initial building block for establishing a resilient IFM framework through districts, states/provinces, </w:t>
      </w:r>
      <w:r w:rsidR="0008119B">
        <w:t>and</w:t>
      </w:r>
      <w:r>
        <w:t xml:space="preserve"> national levels across developing and developed countries for effectively living with wildland fire (Moore 2019). IFM recognizes that fire is a natural and necessary ecological process in many ecosystems, playing a crucial role in maintaining biodiversity, nutrient cycling, and overall ecosystem health (Wollstein et al. 2022). However, it also acknowledges that fire can pose risks to human life, property, and livelihoods (Lambrechts et al. 2023). IFM emphasizes the integration of various strategies and tools to effectively manage fire in a way that minimizes negative impacts while promoting positive impacts, such as ecological health and community safety. This includes acknowledging fire’s positive and negative impacts from ecological, economic</w:t>
      </w:r>
      <w:r w:rsidR="0008119B">
        <w:t>,</w:t>
      </w:r>
      <w:r>
        <w:t xml:space="preserve"> and socio-cultural perspectives and the trade-offs that inevitably result from decisions </w:t>
      </w:r>
      <w:r>
        <w:lastRenderedPageBreak/>
        <w:t xml:space="preserve">and actions. Moore (2019) defines the tool for systematically developing an IFM framework as the </w:t>
      </w:r>
      <w:r w:rsidR="007D21CA">
        <w:t>five</w:t>
      </w:r>
      <w:r>
        <w:t xml:space="preserve"> R’s of </w:t>
      </w:r>
      <w:r w:rsidR="0008119B">
        <w:t>IFM</w:t>
      </w:r>
      <w:r>
        <w:t>:</w:t>
      </w:r>
    </w:p>
    <w:p w14:paraId="00000038" w14:textId="07C4EC42" w:rsidR="005B4773" w:rsidRDefault="0098553B">
      <w:pPr>
        <w:numPr>
          <w:ilvl w:val="0"/>
          <w:numId w:val="3"/>
        </w:numPr>
        <w:pBdr>
          <w:top w:val="nil"/>
          <w:left w:val="nil"/>
          <w:bottom w:val="nil"/>
          <w:right w:val="nil"/>
          <w:between w:val="nil"/>
        </w:pBdr>
        <w:rPr>
          <w:color w:val="000000"/>
        </w:rPr>
      </w:pPr>
      <w:r>
        <w:rPr>
          <w:color w:val="000000"/>
        </w:rPr>
        <w:t xml:space="preserve">Review: </w:t>
      </w:r>
      <w:r w:rsidR="007D21CA">
        <w:rPr>
          <w:color w:val="000000"/>
        </w:rPr>
        <w:t>A</w:t>
      </w:r>
      <w:r>
        <w:rPr>
          <w:color w:val="000000"/>
        </w:rPr>
        <w:t xml:space="preserve">nalysis of the fire issue and identification of options for positive </w:t>
      </w:r>
      <w:proofErr w:type="gramStart"/>
      <w:r>
        <w:rPr>
          <w:color w:val="000000"/>
        </w:rPr>
        <w:t>change</w:t>
      </w:r>
      <w:r w:rsidR="0008119B">
        <w:rPr>
          <w:color w:val="000000"/>
        </w:rPr>
        <w:t>;</w:t>
      </w:r>
      <w:proofErr w:type="gramEnd"/>
    </w:p>
    <w:p w14:paraId="00000039" w14:textId="27D9BE00" w:rsidR="005B4773" w:rsidRDefault="0098553B">
      <w:pPr>
        <w:numPr>
          <w:ilvl w:val="0"/>
          <w:numId w:val="3"/>
        </w:numPr>
        <w:pBdr>
          <w:top w:val="nil"/>
          <w:left w:val="nil"/>
          <w:bottom w:val="nil"/>
          <w:right w:val="nil"/>
          <w:between w:val="nil"/>
        </w:pBdr>
        <w:rPr>
          <w:color w:val="000000"/>
        </w:rPr>
      </w:pPr>
      <w:r>
        <w:rPr>
          <w:color w:val="000000"/>
        </w:rPr>
        <w:t xml:space="preserve">Risk Reduction: </w:t>
      </w:r>
      <w:r w:rsidR="007D21CA">
        <w:rPr>
          <w:color w:val="000000"/>
        </w:rPr>
        <w:t>P</w:t>
      </w:r>
      <w:r>
        <w:rPr>
          <w:color w:val="000000"/>
        </w:rPr>
        <w:t xml:space="preserve">revention </w:t>
      </w:r>
      <w:r w:rsidR="0008119B">
        <w:rPr>
          <w:color w:val="000000"/>
        </w:rPr>
        <w:t>and</w:t>
      </w:r>
      <w:r>
        <w:rPr>
          <w:color w:val="000000"/>
        </w:rPr>
        <w:t xml:space="preserve"> focusing resources on the underlying causes of </w:t>
      </w:r>
      <w:proofErr w:type="gramStart"/>
      <w:r>
        <w:rPr>
          <w:color w:val="000000"/>
        </w:rPr>
        <w:t>fires</w:t>
      </w:r>
      <w:r w:rsidR="0008119B">
        <w:rPr>
          <w:color w:val="000000"/>
        </w:rPr>
        <w:t>;</w:t>
      </w:r>
      <w:proofErr w:type="gramEnd"/>
      <w:r>
        <w:rPr>
          <w:color w:val="000000"/>
        </w:rPr>
        <w:t xml:space="preserve"> </w:t>
      </w:r>
    </w:p>
    <w:p w14:paraId="0000003A" w14:textId="51ACF894" w:rsidR="005B4773" w:rsidRDefault="0098553B">
      <w:pPr>
        <w:numPr>
          <w:ilvl w:val="0"/>
          <w:numId w:val="3"/>
        </w:numPr>
        <w:pBdr>
          <w:top w:val="nil"/>
          <w:left w:val="nil"/>
          <w:bottom w:val="nil"/>
          <w:right w:val="nil"/>
          <w:between w:val="nil"/>
        </w:pBdr>
        <w:rPr>
          <w:color w:val="000000"/>
        </w:rPr>
      </w:pPr>
      <w:r>
        <w:rPr>
          <w:color w:val="000000"/>
        </w:rPr>
        <w:t xml:space="preserve">Readiness: </w:t>
      </w:r>
      <w:r w:rsidR="007D21CA">
        <w:rPr>
          <w:color w:val="000000"/>
        </w:rPr>
        <w:t>P</w:t>
      </w:r>
      <w:r>
        <w:rPr>
          <w:color w:val="000000"/>
        </w:rPr>
        <w:t xml:space="preserve">reparing to fight </w:t>
      </w:r>
      <w:proofErr w:type="gramStart"/>
      <w:r>
        <w:rPr>
          <w:color w:val="000000"/>
        </w:rPr>
        <w:t>fires</w:t>
      </w:r>
      <w:r w:rsidR="0008119B">
        <w:rPr>
          <w:color w:val="000000"/>
        </w:rPr>
        <w:t>;</w:t>
      </w:r>
      <w:proofErr w:type="gramEnd"/>
    </w:p>
    <w:p w14:paraId="0000003B" w14:textId="6DD39DEB" w:rsidR="005B4773" w:rsidRDefault="0098553B">
      <w:pPr>
        <w:numPr>
          <w:ilvl w:val="0"/>
          <w:numId w:val="3"/>
        </w:numPr>
        <w:pBdr>
          <w:top w:val="nil"/>
          <w:left w:val="nil"/>
          <w:bottom w:val="nil"/>
          <w:right w:val="nil"/>
          <w:between w:val="nil"/>
        </w:pBdr>
        <w:rPr>
          <w:color w:val="000000"/>
        </w:rPr>
      </w:pPr>
      <w:r>
        <w:rPr>
          <w:color w:val="000000"/>
        </w:rPr>
        <w:t xml:space="preserve">Response: </w:t>
      </w:r>
      <w:r w:rsidR="007D21CA">
        <w:rPr>
          <w:color w:val="000000"/>
        </w:rPr>
        <w:t>E</w:t>
      </w:r>
      <w:r>
        <w:rPr>
          <w:color w:val="000000"/>
        </w:rPr>
        <w:t>nsuring appropriate responses to unwanted damaging fires</w:t>
      </w:r>
      <w:r w:rsidR="0008119B">
        <w:rPr>
          <w:color w:val="000000"/>
        </w:rPr>
        <w:t>; and</w:t>
      </w:r>
    </w:p>
    <w:p w14:paraId="0000003C" w14:textId="1F4A51F7" w:rsidR="005B4773" w:rsidRDefault="0098553B">
      <w:pPr>
        <w:numPr>
          <w:ilvl w:val="0"/>
          <w:numId w:val="3"/>
        </w:numPr>
        <w:pBdr>
          <w:top w:val="nil"/>
          <w:left w:val="nil"/>
          <w:bottom w:val="nil"/>
          <w:right w:val="nil"/>
          <w:between w:val="nil"/>
        </w:pBdr>
        <w:rPr>
          <w:color w:val="000000"/>
        </w:rPr>
      </w:pPr>
      <w:r>
        <w:rPr>
          <w:color w:val="000000"/>
        </w:rPr>
        <w:t xml:space="preserve">Recovery: </w:t>
      </w:r>
      <w:r w:rsidR="007D21CA">
        <w:rPr>
          <w:color w:val="000000"/>
        </w:rPr>
        <w:t>C</w:t>
      </w:r>
      <w:r>
        <w:rPr>
          <w:color w:val="000000"/>
        </w:rPr>
        <w:t>ommunity welfare, repairing infrastructure</w:t>
      </w:r>
      <w:r w:rsidR="0008119B">
        <w:rPr>
          <w:color w:val="000000"/>
        </w:rPr>
        <w:t>,</w:t>
      </w:r>
      <w:r>
        <w:rPr>
          <w:color w:val="000000"/>
        </w:rPr>
        <w:t xml:space="preserve"> and restoration of fire-damaged landscapes.</w:t>
      </w:r>
    </w:p>
    <w:p w14:paraId="0000003D" w14:textId="111A48D4" w:rsidR="005B4773" w:rsidRDefault="0098553B">
      <w:r>
        <w:t xml:space="preserve">The </w:t>
      </w:r>
      <w:r w:rsidR="007D21CA">
        <w:t>five</w:t>
      </w:r>
      <w:r>
        <w:t xml:space="preserve"> R’s of IFM begin from the perspective that fire is a catalyst for promoting biological diversity and healthy ecosystems. To improve wildland fire outcomes requires a risk mitigation management approach that moves away from a reactive model of fire suppression</w:t>
      </w:r>
      <w:r w:rsidR="0008119B">
        <w:t xml:space="preserve"> and</w:t>
      </w:r>
      <w:r>
        <w:t xml:space="preserve"> toward a proactive process that accommodates the complex social and ecological context of wildfire (Wollstein et al. 2022). Rather than focusing on full suppression of wildfire for the purpose of minimizing area burned, IFM uses the tools of fire suppression and fire itself to further vegetation and land management goals</w:t>
      </w:r>
      <w:r w:rsidR="0008119B">
        <w:t xml:space="preserve"> (see table 1)</w:t>
      </w:r>
      <w:r>
        <w:t xml:space="preserve">. </w:t>
      </w:r>
    </w:p>
    <w:p w14:paraId="0000003F" w14:textId="675AC131" w:rsidR="005B4773" w:rsidRDefault="00000000" w:rsidP="00E96916">
      <w:pPr>
        <w:jc w:val="center"/>
      </w:pPr>
      <w:sdt>
        <w:sdtPr>
          <w:tag w:val="goog_rdk_0"/>
          <w:id w:val="139085464"/>
        </w:sdtPr>
        <w:sdtContent>
          <w:commentRangeStart w:id="34"/>
          <w:commentRangeStart w:id="35"/>
        </w:sdtContent>
      </w:sdt>
      <w:r w:rsidR="00AE7E67">
        <w:t>INSERT</w:t>
      </w:r>
      <w:r w:rsidR="0098553B">
        <w:t xml:space="preserve"> TABLE</w:t>
      </w:r>
      <w:commentRangeEnd w:id="34"/>
      <w:commentRangeEnd w:id="35"/>
      <w:r w:rsidR="00AE7E67">
        <w:t xml:space="preserve"> 1 HERE</w:t>
      </w:r>
      <w:r w:rsidR="00E96916">
        <w:t xml:space="preserve"> </w:t>
      </w:r>
      <w:r w:rsidR="0098553B">
        <w:commentReference w:id="35"/>
      </w:r>
      <w:r w:rsidR="00AE7E67">
        <w:rPr>
          <w:rStyle w:val="CommentReference"/>
          <w:rFonts w:ascii="Cambria" w:eastAsiaTheme="minorHAnsi" w:hAnsi="Cambria" w:cstheme="minorBidi"/>
        </w:rPr>
        <w:commentReference w:id="34"/>
      </w:r>
    </w:p>
    <w:p w14:paraId="00000040" w14:textId="77777777" w:rsidR="005B4773" w:rsidRDefault="0098553B" w:rsidP="00E96916">
      <w:pPr>
        <w:ind w:firstLine="0"/>
      </w:pPr>
      <w:r>
        <w:t xml:space="preserve">IFM includes and goes well beyond fire suppression to maximize the net benefits of fire and further the strategic goals of fire management for sustainable landscape management. </w:t>
      </w:r>
    </w:p>
    <w:p w14:paraId="07DD8659" w14:textId="141D9512" w:rsidR="00574F48" w:rsidRDefault="0098553B">
      <w:r>
        <w:tab/>
        <w:t xml:space="preserve">The following is an assessment of perspectives of South African wildland fire managers on current practices and needs through the lens of IFM across the nine South African provinces of Eastern Cape, Free State, Gauteng, KwaZulu-Natal, Limpopo, Mpumalanga, Northern Cape, </w:t>
      </w:r>
      <w:proofErr w:type="gramStart"/>
      <w:r>
        <w:t>North West</w:t>
      </w:r>
      <w:proofErr w:type="gramEnd"/>
      <w:r w:rsidR="00574F48">
        <w:t>,</w:t>
      </w:r>
      <w:r>
        <w:t xml:space="preserve"> and Western Cape</w:t>
      </w:r>
      <w:r w:rsidR="00574F48">
        <w:t>,</w:t>
      </w:r>
      <w:r>
        <w:t xml:space="preserve"> with the highest participation coming from the province of Western Cape. The assessment is the beginning of a broader effort from the </w:t>
      </w:r>
      <w:r w:rsidR="00DB168E">
        <w:t xml:space="preserve">US </w:t>
      </w:r>
      <w:r>
        <w:t xml:space="preserve">Forest Service </w:t>
      </w:r>
      <w:r>
        <w:lastRenderedPageBreak/>
        <w:t xml:space="preserve">International Programs to identify potential opportunities </w:t>
      </w:r>
      <w:r w:rsidR="00574F48">
        <w:t xml:space="preserve">to </w:t>
      </w:r>
      <w:r>
        <w:t xml:space="preserve">support South African wildland fire managers in strengthening IFM capacity across the nine South African provinces. </w:t>
      </w:r>
    </w:p>
    <w:p w14:paraId="00000041" w14:textId="64D03562" w:rsidR="005B4773" w:rsidRDefault="0098553B">
      <w:pPr>
        <w:rPr>
          <w:color w:val="000000"/>
        </w:rPr>
      </w:pPr>
      <w:r>
        <w:t xml:space="preserve">After reporting on the methodology used for this assessment, we present the perspectives of South African wildland fire managers within the framework of the </w:t>
      </w:r>
      <w:r w:rsidR="00574F48">
        <w:t>five</w:t>
      </w:r>
      <w:r>
        <w:t xml:space="preserve"> R’s of IFM. We then discuss the implications of this assessment, management implications, limitations, and opportunities for further investigation.  </w:t>
      </w:r>
    </w:p>
    <w:p w14:paraId="00000042" w14:textId="68F071F9" w:rsidR="005B4773" w:rsidRDefault="0098553B" w:rsidP="00574F48">
      <w:pPr>
        <w:pStyle w:val="Heading1"/>
        <w:ind w:firstLine="0"/>
      </w:pPr>
      <w:bookmarkStart w:id="36" w:name="_Toc188373142"/>
      <w:bookmarkStart w:id="37" w:name="_Toc188550503"/>
      <w:r>
        <w:t>Methodology</w:t>
      </w:r>
      <w:bookmarkEnd w:id="36"/>
      <w:bookmarkEnd w:id="37"/>
    </w:p>
    <w:p w14:paraId="00000043" w14:textId="3883579B" w:rsidR="005B4773" w:rsidRDefault="7FB0F1D5" w:rsidP="00DE3935">
      <w:r>
        <w:t xml:space="preserve">The </w:t>
      </w:r>
      <w:r w:rsidR="00E96916">
        <w:t>five</w:t>
      </w:r>
      <w:r>
        <w:t xml:space="preserve"> R’s of IFM served as the management framework to develop the assessment administered to South African wildland fire managers. Surveys were administered virtually from June – July 2023 resulting in 108 total survey respondents. </w:t>
      </w:r>
      <w:r w:rsidR="00574F48">
        <w:t xml:space="preserve">In the </w:t>
      </w:r>
      <w:r>
        <w:t xml:space="preserve">following </w:t>
      </w:r>
      <w:r w:rsidR="00574F48">
        <w:t xml:space="preserve">sections, we </w:t>
      </w:r>
      <w:r>
        <w:t xml:space="preserve">outline the data collection process by discussing assessment design and structure, approach to data processing, merging of demographic and categorized data, analysis strategy, and using the web-based application Streamlit for exploration and visualization.   </w:t>
      </w:r>
    </w:p>
    <w:p w14:paraId="00000044" w14:textId="7991E5E3" w:rsidR="005B4773" w:rsidRDefault="00E96916" w:rsidP="00DE3935">
      <w:pPr>
        <w:pStyle w:val="Heading2"/>
        <w:ind w:firstLine="0"/>
        <w:jc w:val="left"/>
      </w:pPr>
      <w:bookmarkStart w:id="38" w:name="_Toc188373143"/>
      <w:bookmarkStart w:id="39" w:name="_Toc188550504"/>
      <w:r>
        <w:t>A</w:t>
      </w:r>
      <w:r w:rsidR="0098553B">
        <w:t xml:space="preserve">ssessment </w:t>
      </w:r>
      <w:r>
        <w:t>D</w:t>
      </w:r>
      <w:r w:rsidR="0098553B">
        <w:t>esign and</w:t>
      </w:r>
      <w:r>
        <w:t xml:space="preserve"> S</w:t>
      </w:r>
      <w:r w:rsidR="0098553B">
        <w:t>tructure</w:t>
      </w:r>
      <w:bookmarkEnd w:id="38"/>
      <w:bookmarkEnd w:id="39"/>
    </w:p>
    <w:p w14:paraId="00000045" w14:textId="21C49ED1" w:rsidR="005B4773" w:rsidRDefault="0098553B" w:rsidP="00DE3935">
      <w:pPr>
        <w:spacing w:after="160"/>
      </w:pPr>
      <w:r>
        <w:t xml:space="preserve">The data for this assessment were collected virtually and focused on various aspects of wildland fire management in South Africa. The </w:t>
      </w:r>
      <w:r w:rsidR="00B65CF2">
        <w:t xml:space="preserve">primary aim of the </w:t>
      </w:r>
      <w:r>
        <w:t>assessment was to explore respondents' perceptions, experiences, and knowledge concerning wildland fire incidents, response strategies, recovery efforts, and readiness measures. Additionally, we collected demographic data to contextualize responses across different societal and occupational groups.</w:t>
      </w:r>
      <w:r w:rsidR="00E96916">
        <w:t xml:space="preserve"> </w:t>
      </w:r>
      <w:r w:rsidR="00E96916" w:rsidRPr="00E96916">
        <w:t>Please note that the data is not open to the public due to confidentiality of personal data. Please contact the Forest Service International Programs and the authors of this GTR for additional information on data collection.</w:t>
      </w:r>
      <w:r w:rsidR="00E96916">
        <w:rPr>
          <w:sz w:val="20"/>
          <w:szCs w:val="20"/>
        </w:rPr>
        <w:t xml:space="preserve">  </w:t>
      </w:r>
    </w:p>
    <w:p w14:paraId="00000046" w14:textId="77777777" w:rsidR="005B4773" w:rsidRDefault="0098553B" w:rsidP="00DE3935">
      <w:pPr>
        <w:spacing w:after="160"/>
      </w:pPr>
      <w:r>
        <w:lastRenderedPageBreak/>
        <w:t>The assessment included a mix of open-ended and multiple-choice questions to facilitate both statistical analysis and in-depth qualitative insights. Open-ended questions allowed for detailed, narrative responses on specific topics, while multiple-choice questions provided structured, comparable data. This mixed-methods approach enabled us to capture a comprehensive view of respondents' experiences and perceptions related to wildland fire management.</w:t>
      </w:r>
    </w:p>
    <w:p w14:paraId="00000047" w14:textId="449C4567" w:rsidR="005B4773" w:rsidRDefault="0098553B" w:rsidP="00DE3935">
      <w:pPr>
        <w:spacing w:after="160"/>
      </w:pPr>
      <w:r>
        <w:t xml:space="preserve">Below is a detailed breakdown of the key areas covered using the </w:t>
      </w:r>
      <w:r w:rsidR="000563EF">
        <w:t>five</w:t>
      </w:r>
      <w:r>
        <w:t xml:space="preserve"> R’s of IFM:</w:t>
      </w:r>
    </w:p>
    <w:p w14:paraId="00000048" w14:textId="44466EE6" w:rsidR="005B4773" w:rsidRDefault="0098553B" w:rsidP="00DE3935">
      <w:pPr>
        <w:pStyle w:val="Heading3"/>
        <w:jc w:val="left"/>
      </w:pPr>
      <w:bookmarkStart w:id="40" w:name="_Toc188373144"/>
      <w:r>
        <w:t xml:space="preserve">Review: </w:t>
      </w:r>
      <w:r w:rsidR="002C54D3">
        <w:t>A</w:t>
      </w:r>
      <w:r>
        <w:t xml:space="preserve">nalysis of the </w:t>
      </w:r>
      <w:r w:rsidR="002C54D3">
        <w:t>F</w:t>
      </w:r>
      <w:r>
        <w:t xml:space="preserve">ire </w:t>
      </w:r>
      <w:r w:rsidR="002C54D3">
        <w:t>I</w:t>
      </w:r>
      <w:r>
        <w:t xml:space="preserve">ssue and </w:t>
      </w:r>
      <w:r w:rsidR="002C54D3">
        <w:t>I</w:t>
      </w:r>
      <w:r>
        <w:t xml:space="preserve">dentification of </w:t>
      </w:r>
      <w:r w:rsidR="002C54D3">
        <w:t>O</w:t>
      </w:r>
      <w:r>
        <w:t xml:space="preserve">ptions for </w:t>
      </w:r>
      <w:r w:rsidR="002C54D3">
        <w:t>P</w:t>
      </w:r>
      <w:r>
        <w:t xml:space="preserve">ositive </w:t>
      </w:r>
      <w:r w:rsidR="002C54D3">
        <w:t>C</w:t>
      </w:r>
      <w:r>
        <w:t>hange</w:t>
      </w:r>
      <w:bookmarkEnd w:id="40"/>
    </w:p>
    <w:p w14:paraId="00000049" w14:textId="77777777" w:rsidR="005B4773" w:rsidRDefault="0098553B" w:rsidP="00DE3935">
      <w:pPr>
        <w:spacing w:after="160"/>
      </w:pPr>
      <w:r>
        <w:t>This section of the assessment focused on understanding the broader impacts of wildland fires and analyzing specific aspects of fire management strategies in South Africa. Questions in this section aimed to capture respondents' insights on:</w:t>
      </w:r>
    </w:p>
    <w:p w14:paraId="0000004A" w14:textId="77777777" w:rsidR="005B4773" w:rsidRDefault="0098553B" w:rsidP="00DE3935">
      <w:pPr>
        <w:numPr>
          <w:ilvl w:val="0"/>
          <w:numId w:val="9"/>
        </w:numPr>
        <w:spacing w:after="160"/>
      </w:pPr>
      <w:r>
        <w:t>The negative impacts of wildland fires: Respondents were asked to identify the three most unwanted effects of wildfires, with responses ranging from loss of life to destruction of biodiversity and economic assets.</w:t>
      </w:r>
    </w:p>
    <w:p w14:paraId="0000004B" w14:textId="67130924" w:rsidR="005B4773" w:rsidRDefault="0098553B" w:rsidP="00DE3935">
      <w:pPr>
        <w:numPr>
          <w:ilvl w:val="0"/>
          <w:numId w:val="9"/>
        </w:numPr>
        <w:spacing w:after="160"/>
      </w:pPr>
      <w:r>
        <w:t>Positive outcomes: The assessment inquired about the three most desirable effects of prescribed burns or fire management strategies, focusing on ecological benefits such as species diversity or land regeneration.</w:t>
      </w:r>
    </w:p>
    <w:p w14:paraId="0000004C" w14:textId="77777777" w:rsidR="005B4773" w:rsidRDefault="0098553B" w:rsidP="00DE3935">
      <w:pPr>
        <w:numPr>
          <w:ilvl w:val="0"/>
          <w:numId w:val="9"/>
        </w:numPr>
        <w:spacing w:after="160"/>
      </w:pPr>
      <w:r>
        <w:t>Success factors and areas for improvement: Respondents provided their views on the most successful aspects of fire management in South Africa and identified areas that need improvement. This included both managerial practices and ecological outcomes.</w:t>
      </w:r>
    </w:p>
    <w:p w14:paraId="0000004D" w14:textId="77777777" w:rsidR="005B4773" w:rsidRDefault="0098553B" w:rsidP="00DE3935">
      <w:pPr>
        <w:numPr>
          <w:ilvl w:val="0"/>
          <w:numId w:val="9"/>
        </w:numPr>
        <w:spacing w:after="160"/>
      </w:pPr>
      <w:r>
        <w:lastRenderedPageBreak/>
        <w:t>Knowledge sharing: The assessment asked for aspects of fire management in South Africa that could be shared with other African nations, encouraging a comparative analysis of management practices across regions.</w:t>
      </w:r>
    </w:p>
    <w:p w14:paraId="0000004E" w14:textId="35588674" w:rsidR="005B4773" w:rsidRDefault="0098553B" w:rsidP="00DE3935">
      <w:pPr>
        <w:pStyle w:val="Heading3"/>
        <w:jc w:val="left"/>
      </w:pPr>
      <w:bookmarkStart w:id="41" w:name="_Toc188373145"/>
      <w:r>
        <w:t xml:space="preserve">Risk Reduction: </w:t>
      </w:r>
      <w:r w:rsidR="002C54D3">
        <w:t>P</w:t>
      </w:r>
      <w:r>
        <w:t xml:space="preserve">revention </w:t>
      </w:r>
      <w:r w:rsidR="000563EF">
        <w:t>and</w:t>
      </w:r>
      <w:r>
        <w:t xml:space="preserve"> </w:t>
      </w:r>
      <w:r w:rsidR="000563EF">
        <w:t>F</w:t>
      </w:r>
      <w:r>
        <w:t xml:space="preserve">ocusing </w:t>
      </w:r>
      <w:r w:rsidR="000563EF">
        <w:t>R</w:t>
      </w:r>
      <w:r>
        <w:t xml:space="preserve">esources on the </w:t>
      </w:r>
      <w:r w:rsidR="000563EF">
        <w:t>U</w:t>
      </w:r>
      <w:r>
        <w:t xml:space="preserve">nderlying </w:t>
      </w:r>
      <w:r w:rsidR="000563EF">
        <w:t>C</w:t>
      </w:r>
      <w:r>
        <w:t xml:space="preserve">auses of </w:t>
      </w:r>
      <w:r w:rsidR="000563EF">
        <w:t>F</w:t>
      </w:r>
      <w:r>
        <w:t>ires</w:t>
      </w:r>
      <w:bookmarkEnd w:id="41"/>
      <w:r>
        <w:t xml:space="preserve"> </w:t>
      </w:r>
    </w:p>
    <w:p w14:paraId="0000004F" w14:textId="77777777" w:rsidR="005B4773" w:rsidRDefault="0098553B" w:rsidP="00DE3935">
      <w:pPr>
        <w:spacing w:after="160"/>
      </w:pPr>
      <w:r>
        <w:t>The risk reduction category of the assessment explored respondents’ perspectives on the causes and prevention of wildfires. This section aimed to identify:</w:t>
      </w:r>
    </w:p>
    <w:p w14:paraId="00000050" w14:textId="77777777" w:rsidR="005B4773" w:rsidRDefault="0098553B" w:rsidP="00DE3935">
      <w:pPr>
        <w:numPr>
          <w:ilvl w:val="0"/>
          <w:numId w:val="7"/>
        </w:numPr>
        <w:spacing w:after="160"/>
      </w:pPr>
      <w:r>
        <w:t>Causes of wildfires: Respondents were asked to specify the top two causes of human-originated wildfires, with options such as arson, agricultural burns, or negligent use of fire.</w:t>
      </w:r>
    </w:p>
    <w:p w14:paraId="00000051" w14:textId="77777777" w:rsidR="005B4773" w:rsidRDefault="0098553B" w:rsidP="00DE3935">
      <w:pPr>
        <w:numPr>
          <w:ilvl w:val="0"/>
          <w:numId w:val="7"/>
        </w:numPr>
        <w:spacing w:after="160"/>
      </w:pPr>
      <w:r>
        <w:t>Preventive measures: Open-ended questions inquired about measures that can mitigate the risk of wildfires. Respondents shared their thoughts on firebreaks, community awareness programs, and policy measures designed to reduce fire risks.</w:t>
      </w:r>
    </w:p>
    <w:p w14:paraId="00000052" w14:textId="77777777" w:rsidR="005B4773" w:rsidRDefault="0098553B" w:rsidP="00DE3935">
      <w:pPr>
        <w:numPr>
          <w:ilvl w:val="0"/>
          <w:numId w:val="7"/>
        </w:numPr>
        <w:spacing w:after="160"/>
      </w:pPr>
      <w:r>
        <w:t>Intentional fires: The assessment sought respondents' opinions on the potential motivations behind intentional fires (ignitors), exploring underlying reasons such as land clearing, cultural practices, or malicious intent.</w:t>
      </w:r>
    </w:p>
    <w:p w14:paraId="00000053" w14:textId="19200BAB" w:rsidR="005B4773" w:rsidRDefault="0098553B" w:rsidP="00DE3935">
      <w:pPr>
        <w:pStyle w:val="Heading3"/>
        <w:jc w:val="left"/>
      </w:pPr>
      <w:bookmarkStart w:id="42" w:name="_Toc188373146"/>
      <w:r>
        <w:t xml:space="preserve">Readiness: </w:t>
      </w:r>
      <w:r w:rsidR="000563EF">
        <w:t>P</w:t>
      </w:r>
      <w:r>
        <w:t xml:space="preserve">reparing to </w:t>
      </w:r>
      <w:r w:rsidR="000563EF">
        <w:t>F</w:t>
      </w:r>
      <w:r>
        <w:t xml:space="preserve">ight </w:t>
      </w:r>
      <w:r w:rsidR="000563EF">
        <w:t>F</w:t>
      </w:r>
      <w:r>
        <w:t>ires</w:t>
      </w:r>
      <w:bookmarkEnd w:id="42"/>
    </w:p>
    <w:p w14:paraId="00000054" w14:textId="77777777" w:rsidR="005B4773" w:rsidRDefault="0098553B" w:rsidP="00DE3935">
      <w:pPr>
        <w:spacing w:after="160"/>
      </w:pPr>
      <w:r>
        <w:t>This section evaluated the level of preparedness within communities and organizations to respond to wildland fires. Respondents provided information on:</w:t>
      </w:r>
    </w:p>
    <w:p w14:paraId="00000055" w14:textId="77777777" w:rsidR="005B4773" w:rsidRDefault="0098553B" w:rsidP="00DE3935">
      <w:pPr>
        <w:numPr>
          <w:ilvl w:val="0"/>
          <w:numId w:val="1"/>
        </w:numPr>
        <w:spacing w:after="160"/>
      </w:pPr>
      <w:r>
        <w:t xml:space="preserve">Training programs: The assessment inquired about the existence and efficacy of national training programs or certification processes for fire management personnel. Respondents </w:t>
      </w:r>
      <w:r>
        <w:lastRenderedPageBreak/>
        <w:t>shared their experiences or knowledge about the availability and quality of such programs.</w:t>
      </w:r>
    </w:p>
    <w:p w14:paraId="00000056" w14:textId="77777777" w:rsidR="005B4773" w:rsidRDefault="0098553B" w:rsidP="00DE3935">
      <w:pPr>
        <w:numPr>
          <w:ilvl w:val="0"/>
          <w:numId w:val="1"/>
        </w:numPr>
        <w:spacing w:after="160"/>
      </w:pPr>
      <w:r>
        <w:t>Sufficiency of personnel: Questions were aimed at assessing whether there were enough trained professionals to handle wildland fires in the respondents' communities. This section provided insight into the operational readiness of local fire management agencies.</w:t>
      </w:r>
    </w:p>
    <w:p w14:paraId="00000057" w14:textId="77777777" w:rsidR="005B4773" w:rsidRDefault="0098553B" w:rsidP="00DE3935">
      <w:pPr>
        <w:numPr>
          <w:ilvl w:val="0"/>
          <w:numId w:val="1"/>
        </w:numPr>
        <w:spacing w:after="160"/>
      </w:pPr>
      <w:r>
        <w:t>Professional training: The respondents also discussed whether wildland fire suppression brigades were adequately trained and equipped to handle fires effectively. This involved gauging the overall level of skill and readiness within different regions.</w:t>
      </w:r>
    </w:p>
    <w:p w14:paraId="00000058" w14:textId="128F2A7C" w:rsidR="005B4773" w:rsidRDefault="0098553B" w:rsidP="00DE3935">
      <w:pPr>
        <w:pStyle w:val="Heading3"/>
        <w:jc w:val="left"/>
      </w:pPr>
      <w:bookmarkStart w:id="43" w:name="_Toc188373147"/>
      <w:r>
        <w:t xml:space="preserve">Response: </w:t>
      </w:r>
      <w:r w:rsidR="00480CB9">
        <w:t>E</w:t>
      </w:r>
      <w:r>
        <w:t xml:space="preserve">nsuring </w:t>
      </w:r>
      <w:r w:rsidR="00480CB9">
        <w:t>A</w:t>
      </w:r>
      <w:r>
        <w:t xml:space="preserve">ppropriate </w:t>
      </w:r>
      <w:r w:rsidR="00480CB9">
        <w:t>R</w:t>
      </w:r>
      <w:r>
        <w:t xml:space="preserve">esponses to </w:t>
      </w:r>
      <w:r w:rsidR="00480CB9">
        <w:t>U</w:t>
      </w:r>
      <w:r>
        <w:t xml:space="preserve">nwanted </w:t>
      </w:r>
      <w:r w:rsidR="00480CB9">
        <w:t>D</w:t>
      </w:r>
      <w:r>
        <w:t xml:space="preserve">amaging </w:t>
      </w:r>
      <w:r w:rsidR="00480CB9">
        <w:t>F</w:t>
      </w:r>
      <w:r>
        <w:t>ires</w:t>
      </w:r>
      <w:bookmarkEnd w:id="43"/>
    </w:p>
    <w:p w14:paraId="00000059" w14:textId="77777777" w:rsidR="005B4773" w:rsidRDefault="0098553B" w:rsidP="00DE3935">
      <w:pPr>
        <w:spacing w:after="160"/>
      </w:pPr>
      <w:r>
        <w:t>The response section delved into the operational capacity of communities and organizations when dealing with fire incidents. This section captured information on:</w:t>
      </w:r>
    </w:p>
    <w:p w14:paraId="0000005A" w14:textId="77777777" w:rsidR="005B4773" w:rsidRDefault="0098553B" w:rsidP="00DE3935">
      <w:pPr>
        <w:numPr>
          <w:ilvl w:val="0"/>
          <w:numId w:val="8"/>
        </w:numPr>
        <w:spacing w:after="160"/>
      </w:pPr>
      <w:r>
        <w:t>Incident command systems: Respondents were asked about the utilization of formal Incident Command Systems (ICS) during fire incidents in their communities. ICS is a standardized, on-scene, all-hazards incident management approach, and its presence was an indicator of organized fire management.</w:t>
      </w:r>
    </w:p>
    <w:p w14:paraId="0000005B" w14:textId="0F0D72AC" w:rsidR="005B4773" w:rsidRDefault="0098553B" w:rsidP="00DE3935">
      <w:pPr>
        <w:numPr>
          <w:ilvl w:val="0"/>
          <w:numId w:val="8"/>
        </w:numPr>
        <w:spacing w:after="160"/>
      </w:pPr>
      <w:r>
        <w:t>Equipment and resources: The assessment sought to capture the types of firefighting equipment and resources available in the community, such as fire trucks, water tenders, helicopters, or personal protective equipment. Respondents indicated whether such resources were government</w:t>
      </w:r>
      <w:r w:rsidR="00104282">
        <w:t xml:space="preserve"> </w:t>
      </w:r>
      <w:r>
        <w:t>provided or locally sourced.</w:t>
      </w:r>
    </w:p>
    <w:p w14:paraId="0000005C" w14:textId="77777777" w:rsidR="005B4773" w:rsidRDefault="0098553B" w:rsidP="00DE3935">
      <w:pPr>
        <w:numPr>
          <w:ilvl w:val="0"/>
          <w:numId w:val="8"/>
        </w:numPr>
        <w:spacing w:after="160"/>
      </w:pPr>
      <w:r w:rsidRPr="00480CB9">
        <w:lastRenderedPageBreak/>
        <w:t>Operational challenges:</w:t>
      </w:r>
      <w:r>
        <w:t xml:space="preserve"> Respondents also identified gaps in equipment, personnel protection, and tactical resources that may hinder the effectiveness of fire response operations in their areas.</w:t>
      </w:r>
    </w:p>
    <w:p w14:paraId="0000005D" w14:textId="293B10B2" w:rsidR="005B4773" w:rsidRDefault="0098553B" w:rsidP="00DE3935">
      <w:pPr>
        <w:pStyle w:val="Heading3"/>
        <w:jc w:val="left"/>
      </w:pPr>
      <w:bookmarkStart w:id="44" w:name="_Toc188373148"/>
      <w:r>
        <w:t xml:space="preserve">Recovery: </w:t>
      </w:r>
      <w:r w:rsidR="00480CB9">
        <w:t>C</w:t>
      </w:r>
      <w:r>
        <w:t xml:space="preserve">ommunity </w:t>
      </w:r>
      <w:r w:rsidR="00480CB9">
        <w:t>W</w:t>
      </w:r>
      <w:r>
        <w:t xml:space="preserve">elfare, </w:t>
      </w:r>
      <w:r w:rsidR="00480CB9">
        <w:t>R</w:t>
      </w:r>
      <w:r>
        <w:t xml:space="preserve">epairing </w:t>
      </w:r>
      <w:r w:rsidR="00480CB9">
        <w:t>I</w:t>
      </w:r>
      <w:r>
        <w:t>nfrastructure</w:t>
      </w:r>
      <w:r w:rsidR="00104282">
        <w:t>,</w:t>
      </w:r>
      <w:r>
        <w:t xml:space="preserve"> and </w:t>
      </w:r>
      <w:r w:rsidR="00480CB9">
        <w:t>R</w:t>
      </w:r>
      <w:r>
        <w:t xml:space="preserve">estoration of </w:t>
      </w:r>
      <w:r w:rsidR="00480CB9">
        <w:t>F</w:t>
      </w:r>
      <w:r>
        <w:t>ire-</w:t>
      </w:r>
      <w:r w:rsidR="00480CB9">
        <w:t>D</w:t>
      </w:r>
      <w:r>
        <w:t xml:space="preserve">amaged </w:t>
      </w:r>
      <w:r w:rsidR="00480CB9">
        <w:t>L</w:t>
      </w:r>
      <w:r>
        <w:t>andscapes</w:t>
      </w:r>
      <w:bookmarkEnd w:id="44"/>
    </w:p>
    <w:p w14:paraId="0000005E" w14:textId="77777777" w:rsidR="005B4773" w:rsidRDefault="0098553B" w:rsidP="00DE3935">
      <w:pPr>
        <w:spacing w:after="160"/>
      </w:pPr>
      <w:r>
        <w:t>This category focused on the strategies and support systems available for community and ecosystem recovery after wildland fire events. Key subsections included:</w:t>
      </w:r>
    </w:p>
    <w:p w14:paraId="0000005F" w14:textId="77777777" w:rsidR="005B4773" w:rsidRDefault="0098553B" w:rsidP="00DE3935">
      <w:pPr>
        <w:numPr>
          <w:ilvl w:val="0"/>
          <w:numId w:val="2"/>
        </w:numPr>
        <w:spacing w:after="160"/>
      </w:pPr>
      <w:r>
        <w:t>Community support programs: Respondents were asked whether there were formal programs in place to assist communities in recovering from the effects of damaging wildfires. This included financial aid, mental health support, and rebuilding efforts.</w:t>
      </w:r>
    </w:p>
    <w:p w14:paraId="00000060" w14:textId="596F49B6" w:rsidR="005B4773" w:rsidRDefault="0098553B" w:rsidP="00DE3935">
      <w:pPr>
        <w:numPr>
          <w:ilvl w:val="0"/>
          <w:numId w:val="2"/>
        </w:numPr>
        <w:spacing w:after="160"/>
      </w:pPr>
      <w:r>
        <w:t xml:space="preserve">Ecosystem restoration: </w:t>
      </w:r>
      <w:r w:rsidR="00104282">
        <w:t>Respondents were asked about t</w:t>
      </w:r>
      <w:r>
        <w:t>he availability of restoration guidelines or initiatives aimed at rehabilitating fire-affected ecosystems. Respondents shared their knowledge about biodiversity recovery efforts and whether</w:t>
      </w:r>
      <w:r w:rsidR="00B6794E">
        <w:t xml:space="preserve"> these efforts</w:t>
      </w:r>
      <w:r>
        <w:t xml:space="preserve"> adhered to standardized environmental restoration practices.</w:t>
      </w:r>
    </w:p>
    <w:p w14:paraId="00000061" w14:textId="77777777" w:rsidR="005B4773" w:rsidRPr="00480CB9" w:rsidRDefault="0098553B" w:rsidP="00480CB9">
      <w:pPr>
        <w:pStyle w:val="Heading2"/>
        <w:ind w:firstLine="0"/>
      </w:pPr>
      <w:bookmarkStart w:id="45" w:name="_Toc188373149"/>
      <w:bookmarkStart w:id="46" w:name="_Toc188550505"/>
      <w:commentRangeStart w:id="47"/>
      <w:commentRangeStart w:id="48"/>
      <w:commentRangeStart w:id="49"/>
      <w:r w:rsidRPr="00480CB9">
        <w:t>Demographic Information</w:t>
      </w:r>
      <w:bookmarkEnd w:id="45"/>
      <w:commentRangeEnd w:id="47"/>
      <w:r w:rsidR="00C612F9">
        <w:rPr>
          <w:rStyle w:val="CommentReference"/>
          <w:rFonts w:ascii="Cambria" w:eastAsiaTheme="minorHAnsi" w:hAnsi="Cambria" w:cstheme="minorBidi"/>
          <w:b w:val="0"/>
          <w:bCs w:val="0"/>
        </w:rPr>
        <w:commentReference w:id="47"/>
      </w:r>
      <w:bookmarkEnd w:id="46"/>
      <w:commentRangeEnd w:id="48"/>
      <w:r w:rsidR="00B6794E">
        <w:rPr>
          <w:rStyle w:val="CommentReference"/>
          <w:rFonts w:ascii="Cambria" w:eastAsiaTheme="minorHAnsi" w:hAnsi="Cambria" w:cstheme="minorBidi"/>
          <w:b w:val="0"/>
          <w:bCs w:val="0"/>
        </w:rPr>
        <w:commentReference w:id="48"/>
      </w:r>
      <w:commentRangeEnd w:id="49"/>
      <w:r w:rsidR="000D3C21">
        <w:rPr>
          <w:rStyle w:val="CommentReference"/>
          <w:rFonts w:ascii="Cambria" w:eastAsiaTheme="minorHAnsi" w:hAnsi="Cambria" w:cstheme="minorBidi"/>
          <w:b w:val="0"/>
          <w:bCs w:val="0"/>
        </w:rPr>
        <w:commentReference w:id="49"/>
      </w:r>
    </w:p>
    <w:p w14:paraId="00000062" w14:textId="77777777" w:rsidR="005B4773" w:rsidRDefault="0098553B" w:rsidP="00DE3935">
      <w:pPr>
        <w:spacing w:after="160"/>
      </w:pPr>
      <w:r>
        <w:t>In addition to the thematic questions about IFM, we also collected detailed demographic data to enrich the analysis. This information helped profile the respondents while providing context to their responses. The demographic data collected included:</w:t>
      </w:r>
    </w:p>
    <w:p w14:paraId="00000063" w14:textId="77777777" w:rsidR="005B4773" w:rsidRDefault="0098553B" w:rsidP="00DE3935">
      <w:pPr>
        <w:numPr>
          <w:ilvl w:val="0"/>
          <w:numId w:val="6"/>
        </w:numPr>
        <w:spacing w:after="160"/>
      </w:pPr>
      <w:r>
        <w:t>Gender and race: This allowed for an analysis of how experiences and opinions varied across different demographic groups.</w:t>
      </w:r>
    </w:p>
    <w:p w14:paraId="00000064" w14:textId="77777777" w:rsidR="005B4773" w:rsidRDefault="0098553B" w:rsidP="00DE3935">
      <w:pPr>
        <w:numPr>
          <w:ilvl w:val="0"/>
          <w:numId w:val="6"/>
        </w:numPr>
        <w:spacing w:after="160"/>
      </w:pPr>
      <w:r>
        <w:lastRenderedPageBreak/>
        <w:t>Geographical location: Respondents were asked about the province and district in which they primarily resided, providing insight into regional differences in fire management experiences and challenges.</w:t>
      </w:r>
    </w:p>
    <w:p w14:paraId="00000065" w14:textId="77777777" w:rsidR="005B4773" w:rsidRDefault="0098553B" w:rsidP="00DE3935">
      <w:pPr>
        <w:numPr>
          <w:ilvl w:val="0"/>
          <w:numId w:val="6"/>
        </w:numPr>
        <w:spacing w:after="160"/>
      </w:pPr>
      <w:r>
        <w:t>Occupation: Respondents provided details about their professional background, particularly if they worked in fire management, environmental conservation, or related fields.</w:t>
      </w:r>
    </w:p>
    <w:p w14:paraId="00000066" w14:textId="77777777" w:rsidR="005B4773" w:rsidRDefault="0098553B" w:rsidP="00DE3935">
      <w:pPr>
        <w:numPr>
          <w:ilvl w:val="0"/>
          <w:numId w:val="6"/>
        </w:numPr>
        <w:spacing w:after="160"/>
      </w:pPr>
      <w:r>
        <w:t xml:space="preserve">Demography: The collected demographic data were synthesized into a "Demography" field, which combined </w:t>
      </w:r>
      <w:commentRangeStart w:id="50"/>
      <w:commentRangeStart w:id="51"/>
      <w:r>
        <w:t xml:space="preserve">race, gender, and location </w:t>
      </w:r>
      <w:commentRangeEnd w:id="50"/>
      <w:r w:rsidR="00CA0507">
        <w:rPr>
          <w:rStyle w:val="CommentReference"/>
          <w:rFonts w:ascii="Cambria" w:eastAsiaTheme="minorHAnsi" w:hAnsi="Cambria" w:cstheme="minorBidi"/>
        </w:rPr>
        <w:commentReference w:id="50"/>
      </w:r>
      <w:commentRangeEnd w:id="51"/>
      <w:r w:rsidR="009A785C">
        <w:rPr>
          <w:rStyle w:val="CommentReference"/>
          <w:rFonts w:ascii="Cambria" w:eastAsiaTheme="minorHAnsi" w:hAnsi="Cambria" w:cstheme="minorBidi"/>
        </w:rPr>
        <w:commentReference w:id="51"/>
      </w:r>
      <w:r>
        <w:t>to allow for a quick and comprehensive view of the respondent’s background.</w:t>
      </w:r>
    </w:p>
    <w:p w14:paraId="00000067" w14:textId="342F273E" w:rsidR="005B4773" w:rsidRDefault="0098553B" w:rsidP="00DE3935">
      <w:pPr>
        <w:spacing w:after="160"/>
        <w:rPr>
          <w:ins w:id="52" w:author="Desmond Lartey" w:date="2025-01-26T21:59:00Z"/>
        </w:rPr>
      </w:pPr>
      <w:r>
        <w:t xml:space="preserve">The assessment design facilitated comprehensive data collection on various aspects of wildland fire management. By structuring questions around the </w:t>
      </w:r>
      <w:r w:rsidR="00CA0507">
        <w:t>five</w:t>
      </w:r>
      <w:r>
        <w:t xml:space="preserve"> R’s of IFM</w:t>
      </w:r>
      <w:r w:rsidR="00CA0507">
        <w:t>,</w:t>
      </w:r>
      <w:r>
        <w:t xml:space="preserve"> we gathered both operational and ecological views on fire management in South Africa. Including demographic details enabled analysis of how fire management experiences and challenges differed across societal groups and regions.</w:t>
      </w:r>
    </w:p>
    <w:tbl>
      <w:tblPr>
        <w:tblStyle w:val="PlainTable2"/>
        <w:tblW w:w="8261" w:type="dxa"/>
        <w:tblLook w:val="04A0" w:firstRow="1" w:lastRow="0" w:firstColumn="1" w:lastColumn="0" w:noHBand="0" w:noVBand="1"/>
        <w:tblPrChange w:id="53" w:author="Desmond Lartey" w:date="2025-01-26T22:00:00Z">
          <w:tblPr>
            <w:tblStyle w:val="TableGrid"/>
            <w:tblW w:w="8261" w:type="dxa"/>
            <w:tblLook w:val="04A0" w:firstRow="1" w:lastRow="0" w:firstColumn="1" w:lastColumn="0" w:noHBand="0" w:noVBand="1"/>
          </w:tblPr>
        </w:tblPrChange>
      </w:tblPr>
      <w:tblGrid>
        <w:gridCol w:w="4500"/>
        <w:gridCol w:w="3761"/>
        <w:tblGridChange w:id="54">
          <w:tblGrid>
            <w:gridCol w:w="10"/>
            <w:gridCol w:w="4490"/>
            <w:gridCol w:w="744"/>
            <w:gridCol w:w="3017"/>
            <w:gridCol w:w="10"/>
          </w:tblGrid>
        </w:tblGridChange>
      </w:tblGrid>
      <w:tr w:rsidR="00323DB7" w:rsidRPr="00323DB7" w14:paraId="1D8CC42E" w14:textId="77777777" w:rsidTr="00323DB7">
        <w:trPr>
          <w:cnfStyle w:val="100000000000" w:firstRow="1" w:lastRow="0" w:firstColumn="0" w:lastColumn="0" w:oddVBand="0" w:evenVBand="0" w:oddHBand="0" w:evenHBand="0" w:firstRowFirstColumn="0" w:firstRowLastColumn="0" w:lastRowFirstColumn="0" w:lastRowLastColumn="0"/>
          <w:trHeight w:val="270"/>
          <w:ins w:id="55" w:author="Desmond Lartey" w:date="2025-01-26T21:59:00Z"/>
          <w:trPrChange w:id="5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57" w:author="Desmond Lartey" w:date="2025-01-26T22:00:00Z">
              <w:tcPr>
                <w:tcW w:w="5234" w:type="dxa"/>
                <w:gridSpan w:val="2"/>
                <w:noWrap/>
                <w:hideMark/>
              </w:tcPr>
            </w:tcPrChange>
          </w:tcPr>
          <w:p w14:paraId="3B16D75E" w14:textId="77777777" w:rsidR="00323DB7" w:rsidRPr="00323DB7" w:rsidRDefault="00323DB7" w:rsidP="00323DB7">
            <w:pPr>
              <w:spacing w:after="160" w:line="480" w:lineRule="auto"/>
              <w:cnfStyle w:val="101000000000" w:firstRow="1" w:lastRow="0" w:firstColumn="1" w:lastColumn="0" w:oddVBand="0" w:evenVBand="0" w:oddHBand="0" w:evenHBand="0" w:firstRowFirstColumn="0" w:firstRowLastColumn="0" w:lastRowFirstColumn="0" w:lastRowLastColumn="0"/>
              <w:rPr>
                <w:ins w:id="58" w:author="Desmond Lartey" w:date="2025-01-26T21:59:00Z"/>
                <w:lang w:val="nl-NL"/>
              </w:rPr>
            </w:pPr>
            <w:ins w:id="59" w:author="Desmond Lartey" w:date="2025-01-26T21:59:00Z">
              <w:r w:rsidRPr="00323DB7">
                <w:rPr>
                  <w:lang w:val="nl-NL"/>
                </w:rPr>
                <w:t>Category</w:t>
              </w:r>
            </w:ins>
          </w:p>
        </w:tc>
        <w:tc>
          <w:tcPr>
            <w:tcW w:w="0" w:type="dxa"/>
            <w:noWrap/>
            <w:hideMark/>
            <w:tcPrChange w:id="60" w:author="Desmond Lartey" w:date="2025-01-26T22:00:00Z">
              <w:tcPr>
                <w:tcW w:w="3026" w:type="dxa"/>
                <w:gridSpan w:val="2"/>
                <w:noWrap/>
                <w:hideMark/>
              </w:tcPr>
            </w:tcPrChange>
          </w:tcPr>
          <w:p w14:paraId="7651072A" w14:textId="77777777" w:rsidR="00323DB7" w:rsidRPr="00323DB7" w:rsidRDefault="00323DB7" w:rsidP="00323DB7">
            <w:pPr>
              <w:spacing w:after="160" w:line="480" w:lineRule="auto"/>
              <w:cnfStyle w:val="100000000000" w:firstRow="1" w:lastRow="0" w:firstColumn="0" w:lastColumn="0" w:oddVBand="0" w:evenVBand="0" w:oddHBand="0" w:evenHBand="0" w:firstRowFirstColumn="0" w:firstRowLastColumn="0" w:lastRowFirstColumn="0" w:lastRowLastColumn="0"/>
              <w:rPr>
                <w:ins w:id="61" w:author="Desmond Lartey" w:date="2025-01-26T21:59:00Z"/>
                <w:lang w:val="nl-NL"/>
              </w:rPr>
            </w:pPr>
            <w:ins w:id="62" w:author="Desmond Lartey" w:date="2025-01-26T21:59:00Z">
              <w:r w:rsidRPr="00323DB7">
                <w:rPr>
                  <w:lang w:val="nl-NL"/>
                </w:rPr>
                <w:t>Responses</w:t>
              </w:r>
            </w:ins>
          </w:p>
        </w:tc>
      </w:tr>
      <w:tr w:rsidR="00323DB7" w:rsidRPr="00323DB7" w14:paraId="06459453" w14:textId="77777777" w:rsidTr="00323DB7">
        <w:trPr>
          <w:cnfStyle w:val="000000100000" w:firstRow="0" w:lastRow="0" w:firstColumn="0" w:lastColumn="0" w:oddVBand="0" w:evenVBand="0" w:oddHBand="1" w:evenHBand="0" w:firstRowFirstColumn="0" w:firstRowLastColumn="0" w:lastRowFirstColumn="0" w:lastRowLastColumn="0"/>
          <w:trHeight w:val="270"/>
          <w:ins w:id="63" w:author="Desmond Lartey" w:date="2025-01-26T21:59:00Z"/>
          <w:trPrChange w:id="6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65" w:author="Desmond Lartey" w:date="2025-01-26T22:00:00Z">
              <w:tcPr>
                <w:tcW w:w="5234" w:type="dxa"/>
                <w:gridSpan w:val="2"/>
                <w:noWrap/>
                <w:hideMark/>
              </w:tcPr>
            </w:tcPrChange>
          </w:tcPr>
          <w:p w14:paraId="3C4EDE2C"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66" w:author="Desmond Lartey" w:date="2025-01-26T21:59:00Z"/>
                <w:lang w:val="nl-NL"/>
              </w:rPr>
            </w:pPr>
            <w:ins w:id="67" w:author="Desmond Lartey" w:date="2025-01-26T21:59:00Z">
              <w:r w:rsidRPr="00323DB7">
                <w:rPr>
                  <w:lang w:val="nl-NL"/>
                </w:rPr>
                <w:t>Gender</w:t>
              </w:r>
            </w:ins>
          </w:p>
        </w:tc>
        <w:tc>
          <w:tcPr>
            <w:tcW w:w="0" w:type="dxa"/>
            <w:noWrap/>
            <w:hideMark/>
            <w:tcPrChange w:id="68" w:author="Desmond Lartey" w:date="2025-01-26T22:00:00Z">
              <w:tcPr>
                <w:tcW w:w="3026" w:type="dxa"/>
                <w:gridSpan w:val="2"/>
                <w:noWrap/>
                <w:hideMark/>
              </w:tcPr>
            </w:tcPrChange>
          </w:tcPr>
          <w:p w14:paraId="38AE0012"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69" w:author="Desmond Lartey" w:date="2025-01-26T21:59:00Z"/>
                <w:lang w:val="nl-NL"/>
              </w:rPr>
            </w:pPr>
          </w:p>
        </w:tc>
      </w:tr>
      <w:tr w:rsidR="00323DB7" w:rsidRPr="00323DB7" w14:paraId="68C0F6FC" w14:textId="77777777" w:rsidTr="00323DB7">
        <w:trPr>
          <w:trHeight w:val="270"/>
          <w:ins w:id="70" w:author="Desmond Lartey" w:date="2025-01-26T21:59:00Z"/>
          <w:trPrChange w:id="7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72" w:author="Desmond Lartey" w:date="2025-01-26T22:00:00Z">
              <w:tcPr>
                <w:tcW w:w="5234" w:type="dxa"/>
                <w:gridSpan w:val="2"/>
                <w:noWrap/>
                <w:hideMark/>
              </w:tcPr>
            </w:tcPrChange>
          </w:tcPr>
          <w:p w14:paraId="3657E934" w14:textId="77777777" w:rsidR="00323DB7" w:rsidRPr="00323DB7" w:rsidRDefault="00323DB7" w:rsidP="00323DB7">
            <w:pPr>
              <w:spacing w:after="160" w:line="480" w:lineRule="auto"/>
              <w:rPr>
                <w:ins w:id="73" w:author="Desmond Lartey" w:date="2025-01-26T21:59:00Z"/>
                <w:lang w:val="nl-NL"/>
              </w:rPr>
            </w:pPr>
            <w:ins w:id="74" w:author="Desmond Lartey" w:date="2025-01-26T21:59:00Z">
              <w:r w:rsidRPr="00323DB7">
                <w:rPr>
                  <w:lang w:val="nl-NL"/>
                </w:rPr>
                <w:t>Male</w:t>
              </w:r>
            </w:ins>
          </w:p>
        </w:tc>
        <w:tc>
          <w:tcPr>
            <w:tcW w:w="0" w:type="dxa"/>
            <w:noWrap/>
            <w:hideMark/>
            <w:tcPrChange w:id="75" w:author="Desmond Lartey" w:date="2025-01-26T22:00:00Z">
              <w:tcPr>
                <w:tcW w:w="3026" w:type="dxa"/>
                <w:gridSpan w:val="2"/>
                <w:noWrap/>
                <w:hideMark/>
              </w:tcPr>
            </w:tcPrChange>
          </w:tcPr>
          <w:p w14:paraId="659A3A71"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76" w:author="Desmond Lartey" w:date="2025-01-26T21:59:00Z"/>
                <w:lang w:val="nl-NL"/>
              </w:rPr>
            </w:pPr>
            <w:ins w:id="77" w:author="Desmond Lartey" w:date="2025-01-26T21:59:00Z">
              <w:r w:rsidRPr="00323DB7">
                <w:rPr>
                  <w:lang w:val="nl-NL"/>
                </w:rPr>
                <w:t>80</w:t>
              </w:r>
            </w:ins>
          </w:p>
        </w:tc>
      </w:tr>
      <w:tr w:rsidR="00323DB7" w:rsidRPr="00323DB7" w14:paraId="7BA91E16" w14:textId="77777777" w:rsidTr="00323DB7">
        <w:trPr>
          <w:cnfStyle w:val="000000100000" w:firstRow="0" w:lastRow="0" w:firstColumn="0" w:lastColumn="0" w:oddVBand="0" w:evenVBand="0" w:oddHBand="1" w:evenHBand="0" w:firstRowFirstColumn="0" w:firstRowLastColumn="0" w:lastRowFirstColumn="0" w:lastRowLastColumn="0"/>
          <w:trHeight w:val="270"/>
          <w:ins w:id="78" w:author="Desmond Lartey" w:date="2025-01-26T21:59:00Z"/>
          <w:trPrChange w:id="79"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80" w:author="Desmond Lartey" w:date="2025-01-26T22:00:00Z">
              <w:tcPr>
                <w:tcW w:w="5234" w:type="dxa"/>
                <w:gridSpan w:val="2"/>
                <w:noWrap/>
                <w:hideMark/>
              </w:tcPr>
            </w:tcPrChange>
          </w:tcPr>
          <w:p w14:paraId="4DD01E01"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81" w:author="Desmond Lartey" w:date="2025-01-26T21:59:00Z"/>
                <w:lang w:val="nl-NL"/>
              </w:rPr>
            </w:pPr>
            <w:ins w:id="82" w:author="Desmond Lartey" w:date="2025-01-26T21:59:00Z">
              <w:r w:rsidRPr="00323DB7">
                <w:rPr>
                  <w:lang w:val="nl-NL"/>
                </w:rPr>
                <w:t>Female</w:t>
              </w:r>
            </w:ins>
          </w:p>
        </w:tc>
        <w:tc>
          <w:tcPr>
            <w:tcW w:w="0" w:type="dxa"/>
            <w:noWrap/>
            <w:hideMark/>
            <w:tcPrChange w:id="83" w:author="Desmond Lartey" w:date="2025-01-26T22:00:00Z">
              <w:tcPr>
                <w:tcW w:w="3026" w:type="dxa"/>
                <w:gridSpan w:val="2"/>
                <w:noWrap/>
                <w:hideMark/>
              </w:tcPr>
            </w:tcPrChange>
          </w:tcPr>
          <w:p w14:paraId="441BDAE3"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84" w:author="Desmond Lartey" w:date="2025-01-26T21:59:00Z"/>
                <w:lang w:val="nl-NL"/>
              </w:rPr>
            </w:pPr>
            <w:ins w:id="85" w:author="Desmond Lartey" w:date="2025-01-26T21:59:00Z">
              <w:r w:rsidRPr="00323DB7">
                <w:rPr>
                  <w:lang w:val="nl-NL"/>
                </w:rPr>
                <w:t>13</w:t>
              </w:r>
            </w:ins>
          </w:p>
        </w:tc>
      </w:tr>
      <w:tr w:rsidR="00323DB7" w:rsidRPr="00323DB7" w14:paraId="4C60E22C" w14:textId="77777777" w:rsidTr="00323DB7">
        <w:trPr>
          <w:trHeight w:val="270"/>
          <w:ins w:id="86" w:author="Desmond Lartey" w:date="2025-01-26T21:59:00Z"/>
          <w:trPrChange w:id="8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88" w:author="Desmond Lartey" w:date="2025-01-26T22:00:00Z">
              <w:tcPr>
                <w:tcW w:w="5234" w:type="dxa"/>
                <w:gridSpan w:val="2"/>
                <w:noWrap/>
                <w:hideMark/>
              </w:tcPr>
            </w:tcPrChange>
          </w:tcPr>
          <w:p w14:paraId="21F43A37" w14:textId="77777777" w:rsidR="00323DB7" w:rsidRPr="00323DB7" w:rsidRDefault="00323DB7" w:rsidP="00323DB7">
            <w:pPr>
              <w:spacing w:after="160" w:line="480" w:lineRule="auto"/>
              <w:rPr>
                <w:ins w:id="89" w:author="Desmond Lartey" w:date="2025-01-26T21:59:00Z"/>
                <w:lang w:val="nl-NL"/>
              </w:rPr>
            </w:pPr>
          </w:p>
        </w:tc>
        <w:tc>
          <w:tcPr>
            <w:tcW w:w="0" w:type="dxa"/>
            <w:noWrap/>
            <w:hideMark/>
            <w:tcPrChange w:id="90" w:author="Desmond Lartey" w:date="2025-01-26T22:00:00Z">
              <w:tcPr>
                <w:tcW w:w="3026" w:type="dxa"/>
                <w:gridSpan w:val="2"/>
                <w:noWrap/>
                <w:hideMark/>
              </w:tcPr>
            </w:tcPrChange>
          </w:tcPr>
          <w:p w14:paraId="316A0C26"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91" w:author="Desmond Lartey" w:date="2025-01-26T21:59:00Z"/>
                <w:lang w:val="nl-NL"/>
              </w:rPr>
            </w:pPr>
          </w:p>
        </w:tc>
      </w:tr>
      <w:tr w:rsidR="00323DB7" w:rsidRPr="00323DB7" w14:paraId="73F60C67" w14:textId="77777777" w:rsidTr="00323DB7">
        <w:trPr>
          <w:cnfStyle w:val="000000100000" w:firstRow="0" w:lastRow="0" w:firstColumn="0" w:lastColumn="0" w:oddVBand="0" w:evenVBand="0" w:oddHBand="1" w:evenHBand="0" w:firstRowFirstColumn="0" w:firstRowLastColumn="0" w:lastRowFirstColumn="0" w:lastRowLastColumn="0"/>
          <w:trHeight w:val="270"/>
          <w:ins w:id="92" w:author="Desmond Lartey" w:date="2025-01-26T21:59:00Z"/>
          <w:trPrChange w:id="9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gridSpan w:val="2"/>
            <w:noWrap/>
            <w:hideMark/>
            <w:tcPrChange w:id="94" w:author="Desmond Lartey" w:date="2025-01-26T22:00:00Z">
              <w:tcPr>
                <w:tcW w:w="8261" w:type="dxa"/>
                <w:gridSpan w:val="4"/>
                <w:noWrap/>
                <w:hideMark/>
              </w:tcPr>
            </w:tcPrChange>
          </w:tcPr>
          <w:p w14:paraId="3BD1A00E"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95" w:author="Desmond Lartey" w:date="2025-01-26T21:59:00Z"/>
                <w:lang w:val="nl-NL"/>
              </w:rPr>
            </w:pPr>
            <w:ins w:id="96" w:author="Desmond Lartey" w:date="2025-01-26T21:59:00Z">
              <w:r w:rsidRPr="00323DB7">
                <w:rPr>
                  <w:lang w:val="nl-NL"/>
                </w:rPr>
                <w:t>Occupation</w:t>
              </w:r>
            </w:ins>
          </w:p>
        </w:tc>
      </w:tr>
      <w:tr w:rsidR="00323DB7" w:rsidRPr="00323DB7" w14:paraId="6F2F6075" w14:textId="77777777" w:rsidTr="00323DB7">
        <w:trPr>
          <w:trHeight w:val="270"/>
          <w:ins w:id="97" w:author="Desmond Lartey" w:date="2025-01-26T21:59:00Z"/>
          <w:trPrChange w:id="9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9" w:author="Desmond Lartey" w:date="2025-01-26T22:00:00Z">
              <w:tcPr>
                <w:tcW w:w="5234" w:type="dxa"/>
                <w:gridSpan w:val="2"/>
                <w:noWrap/>
                <w:hideMark/>
              </w:tcPr>
            </w:tcPrChange>
          </w:tcPr>
          <w:p w14:paraId="4146CB05" w14:textId="77777777" w:rsidR="00323DB7" w:rsidRPr="00323DB7" w:rsidRDefault="00323DB7" w:rsidP="00323DB7">
            <w:pPr>
              <w:spacing w:after="160" w:line="480" w:lineRule="auto"/>
              <w:rPr>
                <w:ins w:id="100" w:author="Desmond Lartey" w:date="2025-01-26T21:59:00Z"/>
                <w:lang w:val="nl-NL"/>
              </w:rPr>
            </w:pPr>
            <w:ins w:id="101" w:author="Desmond Lartey" w:date="2025-01-26T21:59:00Z">
              <w:r w:rsidRPr="00323DB7">
                <w:rPr>
                  <w:lang w:val="nl-NL"/>
                </w:rPr>
                <w:lastRenderedPageBreak/>
                <w:t>Wildland Firefighter</w:t>
              </w:r>
            </w:ins>
          </w:p>
        </w:tc>
        <w:tc>
          <w:tcPr>
            <w:tcW w:w="0" w:type="dxa"/>
            <w:noWrap/>
            <w:hideMark/>
            <w:tcPrChange w:id="102" w:author="Desmond Lartey" w:date="2025-01-26T22:00:00Z">
              <w:tcPr>
                <w:tcW w:w="3026" w:type="dxa"/>
                <w:gridSpan w:val="2"/>
                <w:noWrap/>
                <w:hideMark/>
              </w:tcPr>
            </w:tcPrChange>
          </w:tcPr>
          <w:p w14:paraId="53E7658B"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03" w:author="Desmond Lartey" w:date="2025-01-26T21:59:00Z"/>
                <w:lang w:val="nl-NL"/>
              </w:rPr>
            </w:pPr>
            <w:ins w:id="104" w:author="Desmond Lartey" w:date="2025-01-26T21:59:00Z">
              <w:r w:rsidRPr="00323DB7">
                <w:rPr>
                  <w:lang w:val="nl-NL"/>
                </w:rPr>
                <w:t>40</w:t>
              </w:r>
            </w:ins>
          </w:p>
        </w:tc>
      </w:tr>
      <w:tr w:rsidR="00323DB7" w:rsidRPr="00323DB7" w14:paraId="51F2DB31" w14:textId="77777777" w:rsidTr="00323DB7">
        <w:trPr>
          <w:cnfStyle w:val="000000100000" w:firstRow="0" w:lastRow="0" w:firstColumn="0" w:lastColumn="0" w:oddVBand="0" w:evenVBand="0" w:oddHBand="1" w:evenHBand="0" w:firstRowFirstColumn="0" w:firstRowLastColumn="0" w:lastRowFirstColumn="0" w:lastRowLastColumn="0"/>
          <w:trHeight w:val="270"/>
          <w:ins w:id="105" w:author="Desmond Lartey" w:date="2025-01-26T21:59:00Z"/>
          <w:trPrChange w:id="10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7" w:author="Desmond Lartey" w:date="2025-01-26T22:00:00Z">
              <w:tcPr>
                <w:tcW w:w="5234" w:type="dxa"/>
                <w:gridSpan w:val="2"/>
                <w:noWrap/>
                <w:hideMark/>
              </w:tcPr>
            </w:tcPrChange>
          </w:tcPr>
          <w:p w14:paraId="079455FA"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08" w:author="Desmond Lartey" w:date="2025-01-26T21:59:00Z"/>
                <w:lang w:val="nl-NL"/>
              </w:rPr>
            </w:pPr>
            <w:ins w:id="109" w:author="Desmond Lartey" w:date="2025-01-26T21:59:00Z">
              <w:r w:rsidRPr="00323DB7">
                <w:rPr>
                  <w:lang w:val="nl-NL"/>
                </w:rPr>
                <w:t>Nature Conservator</w:t>
              </w:r>
            </w:ins>
          </w:p>
        </w:tc>
        <w:tc>
          <w:tcPr>
            <w:tcW w:w="0" w:type="dxa"/>
            <w:noWrap/>
            <w:hideMark/>
            <w:tcPrChange w:id="110" w:author="Desmond Lartey" w:date="2025-01-26T22:00:00Z">
              <w:tcPr>
                <w:tcW w:w="3026" w:type="dxa"/>
                <w:gridSpan w:val="2"/>
                <w:noWrap/>
                <w:hideMark/>
              </w:tcPr>
            </w:tcPrChange>
          </w:tcPr>
          <w:p w14:paraId="60B319D5"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11" w:author="Desmond Lartey" w:date="2025-01-26T21:59:00Z"/>
                <w:lang w:val="nl-NL"/>
              </w:rPr>
            </w:pPr>
            <w:ins w:id="112" w:author="Desmond Lartey" w:date="2025-01-26T21:59:00Z">
              <w:r w:rsidRPr="00323DB7">
                <w:rPr>
                  <w:lang w:val="nl-NL"/>
                </w:rPr>
                <w:t>39</w:t>
              </w:r>
            </w:ins>
          </w:p>
        </w:tc>
      </w:tr>
      <w:tr w:rsidR="00323DB7" w:rsidRPr="00323DB7" w14:paraId="516F517B" w14:textId="77777777" w:rsidTr="00323DB7">
        <w:trPr>
          <w:trHeight w:val="270"/>
          <w:ins w:id="113" w:author="Desmond Lartey" w:date="2025-01-26T21:59:00Z"/>
          <w:trPrChange w:id="11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15" w:author="Desmond Lartey" w:date="2025-01-26T22:00:00Z">
              <w:tcPr>
                <w:tcW w:w="5234" w:type="dxa"/>
                <w:gridSpan w:val="2"/>
                <w:noWrap/>
                <w:hideMark/>
              </w:tcPr>
            </w:tcPrChange>
          </w:tcPr>
          <w:p w14:paraId="6CCFC655" w14:textId="77777777" w:rsidR="00323DB7" w:rsidRPr="00323DB7" w:rsidRDefault="00323DB7" w:rsidP="00323DB7">
            <w:pPr>
              <w:spacing w:after="160" w:line="480" w:lineRule="auto"/>
              <w:rPr>
                <w:ins w:id="116" w:author="Desmond Lartey" w:date="2025-01-26T21:59:00Z"/>
                <w:lang w:val="nl-NL"/>
              </w:rPr>
            </w:pPr>
            <w:ins w:id="117" w:author="Desmond Lartey" w:date="2025-01-26T21:59:00Z">
              <w:r w:rsidRPr="00323DB7">
                <w:rPr>
                  <w:lang w:val="nl-NL"/>
                </w:rPr>
                <w:t>Firefighter (general)</w:t>
              </w:r>
            </w:ins>
          </w:p>
        </w:tc>
        <w:tc>
          <w:tcPr>
            <w:tcW w:w="0" w:type="dxa"/>
            <w:noWrap/>
            <w:hideMark/>
            <w:tcPrChange w:id="118" w:author="Desmond Lartey" w:date="2025-01-26T22:00:00Z">
              <w:tcPr>
                <w:tcW w:w="3026" w:type="dxa"/>
                <w:gridSpan w:val="2"/>
                <w:noWrap/>
                <w:hideMark/>
              </w:tcPr>
            </w:tcPrChange>
          </w:tcPr>
          <w:p w14:paraId="79F89B6B"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19" w:author="Desmond Lartey" w:date="2025-01-26T21:59:00Z"/>
                <w:lang w:val="nl-NL"/>
              </w:rPr>
            </w:pPr>
            <w:ins w:id="120" w:author="Desmond Lartey" w:date="2025-01-26T21:59:00Z">
              <w:r w:rsidRPr="00323DB7">
                <w:rPr>
                  <w:lang w:val="nl-NL"/>
                </w:rPr>
                <w:t>18</w:t>
              </w:r>
            </w:ins>
          </w:p>
        </w:tc>
      </w:tr>
      <w:tr w:rsidR="00323DB7" w:rsidRPr="00323DB7" w14:paraId="31DCA405" w14:textId="77777777" w:rsidTr="00323DB7">
        <w:trPr>
          <w:cnfStyle w:val="000000100000" w:firstRow="0" w:lastRow="0" w:firstColumn="0" w:lastColumn="0" w:oddVBand="0" w:evenVBand="0" w:oddHBand="1" w:evenHBand="0" w:firstRowFirstColumn="0" w:firstRowLastColumn="0" w:lastRowFirstColumn="0" w:lastRowLastColumn="0"/>
          <w:trHeight w:val="270"/>
          <w:ins w:id="121" w:author="Desmond Lartey" w:date="2025-01-26T21:59:00Z"/>
          <w:trPrChange w:id="122"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23" w:author="Desmond Lartey" w:date="2025-01-26T22:00:00Z">
              <w:tcPr>
                <w:tcW w:w="5234" w:type="dxa"/>
                <w:gridSpan w:val="2"/>
                <w:noWrap/>
                <w:hideMark/>
              </w:tcPr>
            </w:tcPrChange>
          </w:tcPr>
          <w:p w14:paraId="3695AE08"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24" w:author="Desmond Lartey" w:date="2025-01-26T21:59:00Z"/>
                <w:lang w:val="nl-NL"/>
              </w:rPr>
            </w:pPr>
            <w:ins w:id="125" w:author="Desmond Lartey" w:date="2025-01-26T21:59:00Z">
              <w:r w:rsidRPr="00323DB7">
                <w:rPr>
                  <w:lang w:val="nl-NL"/>
                </w:rPr>
                <w:t>Consultant</w:t>
              </w:r>
            </w:ins>
          </w:p>
        </w:tc>
        <w:tc>
          <w:tcPr>
            <w:tcW w:w="0" w:type="dxa"/>
            <w:noWrap/>
            <w:hideMark/>
            <w:tcPrChange w:id="126" w:author="Desmond Lartey" w:date="2025-01-26T22:00:00Z">
              <w:tcPr>
                <w:tcW w:w="3026" w:type="dxa"/>
                <w:gridSpan w:val="2"/>
                <w:noWrap/>
                <w:hideMark/>
              </w:tcPr>
            </w:tcPrChange>
          </w:tcPr>
          <w:p w14:paraId="27423449"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27" w:author="Desmond Lartey" w:date="2025-01-26T21:59:00Z"/>
                <w:lang w:val="nl-NL"/>
              </w:rPr>
            </w:pPr>
            <w:ins w:id="128" w:author="Desmond Lartey" w:date="2025-01-26T21:59:00Z">
              <w:r w:rsidRPr="00323DB7">
                <w:rPr>
                  <w:lang w:val="nl-NL"/>
                </w:rPr>
                <w:t>17</w:t>
              </w:r>
            </w:ins>
          </w:p>
        </w:tc>
      </w:tr>
      <w:tr w:rsidR="00323DB7" w:rsidRPr="00323DB7" w14:paraId="7665477D" w14:textId="77777777" w:rsidTr="00323DB7">
        <w:trPr>
          <w:trHeight w:val="270"/>
          <w:ins w:id="129" w:author="Desmond Lartey" w:date="2025-01-26T21:59:00Z"/>
          <w:trPrChange w:id="130"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1" w:author="Desmond Lartey" w:date="2025-01-26T22:00:00Z">
              <w:tcPr>
                <w:tcW w:w="5234" w:type="dxa"/>
                <w:gridSpan w:val="2"/>
                <w:noWrap/>
                <w:hideMark/>
              </w:tcPr>
            </w:tcPrChange>
          </w:tcPr>
          <w:p w14:paraId="788D22F0" w14:textId="77777777" w:rsidR="00323DB7" w:rsidRPr="00323DB7" w:rsidRDefault="00323DB7" w:rsidP="00323DB7">
            <w:pPr>
              <w:spacing w:after="160" w:line="480" w:lineRule="auto"/>
              <w:rPr>
                <w:ins w:id="132" w:author="Desmond Lartey" w:date="2025-01-26T21:59:00Z"/>
                <w:lang w:val="nl-NL"/>
              </w:rPr>
            </w:pPr>
            <w:ins w:id="133" w:author="Desmond Lartey" w:date="2025-01-26T21:59:00Z">
              <w:r w:rsidRPr="00323DB7">
                <w:rPr>
                  <w:lang w:val="nl-NL"/>
                </w:rPr>
                <w:t>Volunteer Firefighter</w:t>
              </w:r>
            </w:ins>
          </w:p>
        </w:tc>
        <w:tc>
          <w:tcPr>
            <w:tcW w:w="0" w:type="dxa"/>
            <w:noWrap/>
            <w:hideMark/>
            <w:tcPrChange w:id="134" w:author="Desmond Lartey" w:date="2025-01-26T22:00:00Z">
              <w:tcPr>
                <w:tcW w:w="3026" w:type="dxa"/>
                <w:gridSpan w:val="2"/>
                <w:noWrap/>
                <w:hideMark/>
              </w:tcPr>
            </w:tcPrChange>
          </w:tcPr>
          <w:p w14:paraId="59824A32"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35" w:author="Desmond Lartey" w:date="2025-01-26T21:59:00Z"/>
                <w:lang w:val="nl-NL"/>
              </w:rPr>
            </w:pPr>
            <w:ins w:id="136" w:author="Desmond Lartey" w:date="2025-01-26T21:59:00Z">
              <w:r w:rsidRPr="00323DB7">
                <w:rPr>
                  <w:lang w:val="nl-NL"/>
                </w:rPr>
                <w:t>15</w:t>
              </w:r>
            </w:ins>
          </w:p>
        </w:tc>
      </w:tr>
      <w:tr w:rsidR="00323DB7" w:rsidRPr="00323DB7" w14:paraId="67F949DB" w14:textId="77777777" w:rsidTr="00323DB7">
        <w:trPr>
          <w:cnfStyle w:val="000000100000" w:firstRow="0" w:lastRow="0" w:firstColumn="0" w:lastColumn="0" w:oddVBand="0" w:evenVBand="0" w:oddHBand="1" w:evenHBand="0" w:firstRowFirstColumn="0" w:firstRowLastColumn="0" w:lastRowFirstColumn="0" w:lastRowLastColumn="0"/>
          <w:trHeight w:val="270"/>
          <w:ins w:id="137" w:author="Desmond Lartey" w:date="2025-01-26T21:59:00Z"/>
          <w:trPrChange w:id="13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39" w:author="Desmond Lartey" w:date="2025-01-26T22:00:00Z">
              <w:tcPr>
                <w:tcW w:w="5234" w:type="dxa"/>
                <w:gridSpan w:val="2"/>
                <w:noWrap/>
                <w:hideMark/>
              </w:tcPr>
            </w:tcPrChange>
          </w:tcPr>
          <w:p w14:paraId="267472C2"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40" w:author="Desmond Lartey" w:date="2025-01-26T21:59:00Z"/>
                <w:lang w:val="nl-NL"/>
              </w:rPr>
            </w:pPr>
          </w:p>
        </w:tc>
        <w:tc>
          <w:tcPr>
            <w:tcW w:w="0" w:type="dxa"/>
            <w:noWrap/>
            <w:hideMark/>
            <w:tcPrChange w:id="141" w:author="Desmond Lartey" w:date="2025-01-26T22:00:00Z">
              <w:tcPr>
                <w:tcW w:w="3026" w:type="dxa"/>
                <w:gridSpan w:val="2"/>
                <w:noWrap/>
                <w:hideMark/>
              </w:tcPr>
            </w:tcPrChange>
          </w:tcPr>
          <w:p w14:paraId="5C634920"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42" w:author="Desmond Lartey" w:date="2025-01-26T21:59:00Z"/>
                <w:lang w:val="nl-NL"/>
              </w:rPr>
            </w:pPr>
          </w:p>
        </w:tc>
      </w:tr>
      <w:tr w:rsidR="00323DB7" w:rsidRPr="00323DB7" w14:paraId="01344CE3" w14:textId="77777777" w:rsidTr="00323DB7">
        <w:trPr>
          <w:trHeight w:val="270"/>
          <w:ins w:id="143" w:author="Desmond Lartey" w:date="2025-01-26T21:59:00Z"/>
          <w:trPrChange w:id="14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45" w:author="Desmond Lartey" w:date="2025-01-26T22:00:00Z">
              <w:tcPr>
                <w:tcW w:w="5234" w:type="dxa"/>
                <w:gridSpan w:val="2"/>
                <w:noWrap/>
                <w:hideMark/>
              </w:tcPr>
            </w:tcPrChange>
          </w:tcPr>
          <w:p w14:paraId="619352B7" w14:textId="77777777" w:rsidR="00323DB7" w:rsidRPr="00323DB7" w:rsidRDefault="00323DB7" w:rsidP="00323DB7">
            <w:pPr>
              <w:spacing w:after="160" w:line="480" w:lineRule="auto"/>
              <w:rPr>
                <w:ins w:id="146" w:author="Desmond Lartey" w:date="2025-01-26T21:59:00Z"/>
                <w:lang w:val="nl-NL"/>
              </w:rPr>
            </w:pPr>
            <w:ins w:id="147" w:author="Desmond Lartey" w:date="2025-01-26T21:59:00Z">
              <w:r w:rsidRPr="00323DB7">
                <w:rPr>
                  <w:lang w:val="nl-NL"/>
                </w:rPr>
                <w:t>Province</w:t>
              </w:r>
            </w:ins>
          </w:p>
        </w:tc>
        <w:tc>
          <w:tcPr>
            <w:tcW w:w="0" w:type="dxa"/>
            <w:noWrap/>
            <w:hideMark/>
            <w:tcPrChange w:id="148" w:author="Desmond Lartey" w:date="2025-01-26T22:00:00Z">
              <w:tcPr>
                <w:tcW w:w="3026" w:type="dxa"/>
                <w:gridSpan w:val="2"/>
                <w:noWrap/>
                <w:hideMark/>
              </w:tcPr>
            </w:tcPrChange>
          </w:tcPr>
          <w:p w14:paraId="6BD90F7E"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49" w:author="Desmond Lartey" w:date="2025-01-26T21:59:00Z"/>
                <w:lang w:val="nl-NL"/>
              </w:rPr>
            </w:pPr>
          </w:p>
        </w:tc>
      </w:tr>
      <w:tr w:rsidR="00323DB7" w:rsidRPr="00323DB7" w14:paraId="0AB8D3F1" w14:textId="77777777" w:rsidTr="00323DB7">
        <w:trPr>
          <w:cnfStyle w:val="000000100000" w:firstRow="0" w:lastRow="0" w:firstColumn="0" w:lastColumn="0" w:oddVBand="0" w:evenVBand="0" w:oddHBand="1" w:evenHBand="0" w:firstRowFirstColumn="0" w:firstRowLastColumn="0" w:lastRowFirstColumn="0" w:lastRowLastColumn="0"/>
          <w:trHeight w:val="270"/>
          <w:ins w:id="150" w:author="Desmond Lartey" w:date="2025-01-26T21:59:00Z"/>
          <w:trPrChange w:id="15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52" w:author="Desmond Lartey" w:date="2025-01-26T22:00:00Z">
              <w:tcPr>
                <w:tcW w:w="5234" w:type="dxa"/>
                <w:gridSpan w:val="2"/>
                <w:noWrap/>
                <w:hideMark/>
              </w:tcPr>
            </w:tcPrChange>
          </w:tcPr>
          <w:p w14:paraId="4E765A89"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53" w:author="Desmond Lartey" w:date="2025-01-26T21:59:00Z"/>
                <w:lang w:val="nl-NL"/>
              </w:rPr>
            </w:pPr>
            <w:ins w:id="154" w:author="Desmond Lartey" w:date="2025-01-26T21:59:00Z">
              <w:r w:rsidRPr="00323DB7">
                <w:rPr>
                  <w:lang w:val="nl-NL"/>
                </w:rPr>
                <w:t>Western Cape</w:t>
              </w:r>
            </w:ins>
          </w:p>
        </w:tc>
        <w:tc>
          <w:tcPr>
            <w:tcW w:w="0" w:type="dxa"/>
            <w:noWrap/>
            <w:hideMark/>
            <w:tcPrChange w:id="155" w:author="Desmond Lartey" w:date="2025-01-26T22:00:00Z">
              <w:tcPr>
                <w:tcW w:w="3026" w:type="dxa"/>
                <w:gridSpan w:val="2"/>
                <w:noWrap/>
                <w:hideMark/>
              </w:tcPr>
            </w:tcPrChange>
          </w:tcPr>
          <w:p w14:paraId="2D7C0AD8"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56" w:author="Desmond Lartey" w:date="2025-01-26T21:59:00Z"/>
                <w:lang w:val="nl-NL"/>
              </w:rPr>
            </w:pPr>
            <w:ins w:id="157" w:author="Desmond Lartey" w:date="2025-01-26T21:59:00Z">
              <w:r w:rsidRPr="00323DB7">
                <w:rPr>
                  <w:lang w:val="nl-NL"/>
                </w:rPr>
                <w:t>81</w:t>
              </w:r>
            </w:ins>
          </w:p>
        </w:tc>
      </w:tr>
      <w:tr w:rsidR="00323DB7" w:rsidRPr="00323DB7" w14:paraId="011D95EA" w14:textId="77777777" w:rsidTr="00323DB7">
        <w:trPr>
          <w:trHeight w:val="270"/>
          <w:ins w:id="158" w:author="Desmond Lartey" w:date="2025-01-26T21:59:00Z"/>
          <w:trPrChange w:id="159"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0" w:author="Desmond Lartey" w:date="2025-01-26T22:00:00Z">
              <w:tcPr>
                <w:tcW w:w="5234" w:type="dxa"/>
                <w:gridSpan w:val="2"/>
                <w:noWrap/>
                <w:hideMark/>
              </w:tcPr>
            </w:tcPrChange>
          </w:tcPr>
          <w:p w14:paraId="6FA7855C" w14:textId="77777777" w:rsidR="00323DB7" w:rsidRPr="00323DB7" w:rsidRDefault="00323DB7" w:rsidP="00323DB7">
            <w:pPr>
              <w:spacing w:after="160" w:line="480" w:lineRule="auto"/>
              <w:rPr>
                <w:ins w:id="161" w:author="Desmond Lartey" w:date="2025-01-26T21:59:00Z"/>
                <w:lang w:val="nl-NL"/>
              </w:rPr>
            </w:pPr>
            <w:ins w:id="162" w:author="Desmond Lartey" w:date="2025-01-26T21:59:00Z">
              <w:r w:rsidRPr="00323DB7">
                <w:rPr>
                  <w:lang w:val="nl-NL"/>
                </w:rPr>
                <w:t>Mpumalanga</w:t>
              </w:r>
            </w:ins>
          </w:p>
        </w:tc>
        <w:tc>
          <w:tcPr>
            <w:tcW w:w="0" w:type="dxa"/>
            <w:noWrap/>
            <w:hideMark/>
            <w:tcPrChange w:id="163" w:author="Desmond Lartey" w:date="2025-01-26T22:00:00Z">
              <w:tcPr>
                <w:tcW w:w="3026" w:type="dxa"/>
                <w:gridSpan w:val="2"/>
                <w:noWrap/>
                <w:hideMark/>
              </w:tcPr>
            </w:tcPrChange>
          </w:tcPr>
          <w:p w14:paraId="08B41F33"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64" w:author="Desmond Lartey" w:date="2025-01-26T21:59:00Z"/>
                <w:lang w:val="nl-NL"/>
              </w:rPr>
            </w:pPr>
            <w:ins w:id="165" w:author="Desmond Lartey" w:date="2025-01-26T21:59:00Z">
              <w:r w:rsidRPr="00323DB7">
                <w:rPr>
                  <w:lang w:val="nl-NL"/>
                </w:rPr>
                <w:t>6</w:t>
              </w:r>
            </w:ins>
          </w:p>
        </w:tc>
      </w:tr>
      <w:tr w:rsidR="00323DB7" w:rsidRPr="00323DB7" w14:paraId="6A67C84B" w14:textId="77777777" w:rsidTr="00323DB7">
        <w:trPr>
          <w:cnfStyle w:val="000000100000" w:firstRow="0" w:lastRow="0" w:firstColumn="0" w:lastColumn="0" w:oddVBand="0" w:evenVBand="0" w:oddHBand="1" w:evenHBand="0" w:firstRowFirstColumn="0" w:firstRowLastColumn="0" w:lastRowFirstColumn="0" w:lastRowLastColumn="0"/>
          <w:trHeight w:val="270"/>
          <w:ins w:id="166" w:author="Desmond Lartey" w:date="2025-01-26T21:59:00Z"/>
          <w:trPrChange w:id="16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68" w:author="Desmond Lartey" w:date="2025-01-26T22:00:00Z">
              <w:tcPr>
                <w:tcW w:w="5234" w:type="dxa"/>
                <w:gridSpan w:val="2"/>
                <w:noWrap/>
                <w:hideMark/>
              </w:tcPr>
            </w:tcPrChange>
          </w:tcPr>
          <w:p w14:paraId="670CCFD4"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69" w:author="Desmond Lartey" w:date="2025-01-26T21:59:00Z"/>
                <w:lang w:val="nl-NL"/>
              </w:rPr>
            </w:pPr>
            <w:ins w:id="170" w:author="Desmond Lartey" w:date="2025-01-26T21:59:00Z">
              <w:r w:rsidRPr="00323DB7">
                <w:rPr>
                  <w:lang w:val="nl-NL"/>
                </w:rPr>
                <w:t>Eastern Cape</w:t>
              </w:r>
            </w:ins>
          </w:p>
        </w:tc>
        <w:tc>
          <w:tcPr>
            <w:tcW w:w="0" w:type="dxa"/>
            <w:noWrap/>
            <w:hideMark/>
            <w:tcPrChange w:id="171" w:author="Desmond Lartey" w:date="2025-01-26T22:00:00Z">
              <w:tcPr>
                <w:tcW w:w="3026" w:type="dxa"/>
                <w:gridSpan w:val="2"/>
                <w:noWrap/>
                <w:hideMark/>
              </w:tcPr>
            </w:tcPrChange>
          </w:tcPr>
          <w:p w14:paraId="718DDD18"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72" w:author="Desmond Lartey" w:date="2025-01-26T21:59:00Z"/>
                <w:lang w:val="nl-NL"/>
              </w:rPr>
            </w:pPr>
            <w:ins w:id="173" w:author="Desmond Lartey" w:date="2025-01-26T21:59:00Z">
              <w:r w:rsidRPr="00323DB7">
                <w:rPr>
                  <w:lang w:val="nl-NL"/>
                </w:rPr>
                <w:t>4</w:t>
              </w:r>
            </w:ins>
          </w:p>
        </w:tc>
      </w:tr>
      <w:tr w:rsidR="00323DB7" w:rsidRPr="00323DB7" w14:paraId="5E8C49C1" w14:textId="77777777" w:rsidTr="00323DB7">
        <w:trPr>
          <w:trHeight w:val="270"/>
          <w:ins w:id="174" w:author="Desmond Lartey" w:date="2025-01-26T21:59:00Z"/>
          <w:trPrChange w:id="175"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76" w:author="Desmond Lartey" w:date="2025-01-26T22:00:00Z">
              <w:tcPr>
                <w:tcW w:w="5234" w:type="dxa"/>
                <w:gridSpan w:val="2"/>
                <w:noWrap/>
                <w:hideMark/>
              </w:tcPr>
            </w:tcPrChange>
          </w:tcPr>
          <w:p w14:paraId="2A7BD8B6" w14:textId="77777777" w:rsidR="00323DB7" w:rsidRPr="00323DB7" w:rsidRDefault="00323DB7" w:rsidP="00323DB7">
            <w:pPr>
              <w:spacing w:after="160" w:line="480" w:lineRule="auto"/>
              <w:rPr>
                <w:ins w:id="177" w:author="Desmond Lartey" w:date="2025-01-26T21:59:00Z"/>
                <w:lang w:val="nl-NL"/>
              </w:rPr>
            </w:pPr>
            <w:ins w:id="178" w:author="Desmond Lartey" w:date="2025-01-26T21:59:00Z">
              <w:r w:rsidRPr="00323DB7">
                <w:rPr>
                  <w:lang w:val="nl-NL"/>
                </w:rPr>
                <w:t>KwaZulu Natal</w:t>
              </w:r>
            </w:ins>
          </w:p>
        </w:tc>
        <w:tc>
          <w:tcPr>
            <w:tcW w:w="0" w:type="dxa"/>
            <w:noWrap/>
            <w:hideMark/>
            <w:tcPrChange w:id="179" w:author="Desmond Lartey" w:date="2025-01-26T22:00:00Z">
              <w:tcPr>
                <w:tcW w:w="3026" w:type="dxa"/>
                <w:gridSpan w:val="2"/>
                <w:noWrap/>
                <w:hideMark/>
              </w:tcPr>
            </w:tcPrChange>
          </w:tcPr>
          <w:p w14:paraId="6C35946F"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80" w:author="Desmond Lartey" w:date="2025-01-26T21:59:00Z"/>
                <w:lang w:val="nl-NL"/>
              </w:rPr>
            </w:pPr>
            <w:ins w:id="181" w:author="Desmond Lartey" w:date="2025-01-26T21:59:00Z">
              <w:r w:rsidRPr="00323DB7">
                <w:rPr>
                  <w:lang w:val="nl-NL"/>
                </w:rPr>
                <w:t>4</w:t>
              </w:r>
            </w:ins>
          </w:p>
        </w:tc>
      </w:tr>
      <w:tr w:rsidR="00323DB7" w:rsidRPr="00323DB7" w14:paraId="3017D044" w14:textId="77777777" w:rsidTr="00323DB7">
        <w:trPr>
          <w:cnfStyle w:val="000000100000" w:firstRow="0" w:lastRow="0" w:firstColumn="0" w:lastColumn="0" w:oddVBand="0" w:evenVBand="0" w:oddHBand="1" w:evenHBand="0" w:firstRowFirstColumn="0" w:firstRowLastColumn="0" w:lastRowFirstColumn="0" w:lastRowLastColumn="0"/>
          <w:trHeight w:val="270"/>
          <w:ins w:id="182" w:author="Desmond Lartey" w:date="2025-01-26T21:59:00Z"/>
          <w:trPrChange w:id="18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84" w:author="Desmond Lartey" w:date="2025-01-26T22:00:00Z">
              <w:tcPr>
                <w:tcW w:w="5234" w:type="dxa"/>
                <w:gridSpan w:val="2"/>
                <w:noWrap/>
                <w:hideMark/>
              </w:tcPr>
            </w:tcPrChange>
          </w:tcPr>
          <w:p w14:paraId="46F64C73"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85" w:author="Desmond Lartey" w:date="2025-01-26T21:59:00Z"/>
                <w:lang w:val="nl-NL"/>
              </w:rPr>
            </w:pPr>
            <w:ins w:id="186" w:author="Desmond Lartey" w:date="2025-01-26T21:59:00Z">
              <w:r w:rsidRPr="00323DB7">
                <w:rPr>
                  <w:lang w:val="nl-NL"/>
                </w:rPr>
                <w:t>North West</w:t>
              </w:r>
            </w:ins>
          </w:p>
        </w:tc>
        <w:tc>
          <w:tcPr>
            <w:tcW w:w="0" w:type="dxa"/>
            <w:noWrap/>
            <w:hideMark/>
            <w:tcPrChange w:id="187" w:author="Desmond Lartey" w:date="2025-01-26T22:00:00Z">
              <w:tcPr>
                <w:tcW w:w="3026" w:type="dxa"/>
                <w:gridSpan w:val="2"/>
                <w:noWrap/>
                <w:hideMark/>
              </w:tcPr>
            </w:tcPrChange>
          </w:tcPr>
          <w:p w14:paraId="71DFC1B9"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88" w:author="Desmond Lartey" w:date="2025-01-26T21:59:00Z"/>
                <w:lang w:val="nl-NL"/>
              </w:rPr>
            </w:pPr>
            <w:ins w:id="189" w:author="Desmond Lartey" w:date="2025-01-26T21:59:00Z">
              <w:r w:rsidRPr="00323DB7">
                <w:rPr>
                  <w:lang w:val="nl-NL"/>
                </w:rPr>
                <w:t>4</w:t>
              </w:r>
            </w:ins>
          </w:p>
        </w:tc>
      </w:tr>
      <w:tr w:rsidR="00323DB7" w:rsidRPr="00323DB7" w14:paraId="6A862CEA" w14:textId="77777777" w:rsidTr="00323DB7">
        <w:trPr>
          <w:trHeight w:val="270"/>
          <w:ins w:id="190" w:author="Desmond Lartey" w:date="2025-01-26T21:59:00Z"/>
          <w:trPrChange w:id="19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92" w:author="Desmond Lartey" w:date="2025-01-26T22:00:00Z">
              <w:tcPr>
                <w:tcW w:w="5234" w:type="dxa"/>
                <w:gridSpan w:val="2"/>
                <w:noWrap/>
                <w:hideMark/>
              </w:tcPr>
            </w:tcPrChange>
          </w:tcPr>
          <w:p w14:paraId="1C9D9680" w14:textId="77777777" w:rsidR="00323DB7" w:rsidRPr="00323DB7" w:rsidRDefault="00323DB7" w:rsidP="00323DB7">
            <w:pPr>
              <w:spacing w:after="160" w:line="480" w:lineRule="auto"/>
              <w:rPr>
                <w:ins w:id="193" w:author="Desmond Lartey" w:date="2025-01-26T21:59:00Z"/>
                <w:lang w:val="nl-NL"/>
              </w:rPr>
            </w:pPr>
            <w:ins w:id="194" w:author="Desmond Lartey" w:date="2025-01-26T21:59:00Z">
              <w:r w:rsidRPr="00323DB7">
                <w:rPr>
                  <w:lang w:val="nl-NL"/>
                </w:rPr>
                <w:t>Gauteng</w:t>
              </w:r>
            </w:ins>
          </w:p>
        </w:tc>
        <w:tc>
          <w:tcPr>
            <w:tcW w:w="0" w:type="dxa"/>
            <w:noWrap/>
            <w:hideMark/>
            <w:tcPrChange w:id="195" w:author="Desmond Lartey" w:date="2025-01-26T22:00:00Z">
              <w:tcPr>
                <w:tcW w:w="3026" w:type="dxa"/>
                <w:gridSpan w:val="2"/>
                <w:noWrap/>
                <w:hideMark/>
              </w:tcPr>
            </w:tcPrChange>
          </w:tcPr>
          <w:p w14:paraId="64A35F26"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96" w:author="Desmond Lartey" w:date="2025-01-26T21:59:00Z"/>
                <w:lang w:val="nl-NL"/>
              </w:rPr>
            </w:pPr>
            <w:ins w:id="197" w:author="Desmond Lartey" w:date="2025-01-26T21:59:00Z">
              <w:r w:rsidRPr="00323DB7">
                <w:rPr>
                  <w:lang w:val="nl-NL"/>
                </w:rPr>
                <w:t>3</w:t>
              </w:r>
            </w:ins>
          </w:p>
        </w:tc>
      </w:tr>
      <w:tr w:rsidR="00323DB7" w:rsidRPr="00323DB7" w14:paraId="28A9FEBE" w14:textId="77777777" w:rsidTr="00323DB7">
        <w:trPr>
          <w:cnfStyle w:val="000000100000" w:firstRow="0" w:lastRow="0" w:firstColumn="0" w:lastColumn="0" w:oddVBand="0" w:evenVBand="0" w:oddHBand="1" w:evenHBand="0" w:firstRowFirstColumn="0" w:firstRowLastColumn="0" w:lastRowFirstColumn="0" w:lastRowLastColumn="0"/>
          <w:trHeight w:val="270"/>
          <w:ins w:id="198" w:author="Desmond Lartey" w:date="2025-01-26T21:59:00Z"/>
          <w:trPrChange w:id="199"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0" w:author="Desmond Lartey" w:date="2025-01-26T22:00:00Z">
              <w:tcPr>
                <w:tcW w:w="5234" w:type="dxa"/>
                <w:gridSpan w:val="2"/>
                <w:noWrap/>
                <w:hideMark/>
              </w:tcPr>
            </w:tcPrChange>
          </w:tcPr>
          <w:p w14:paraId="3875ED5E"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01" w:author="Desmond Lartey" w:date="2025-01-26T21:59:00Z"/>
                <w:lang w:val="nl-NL"/>
              </w:rPr>
            </w:pPr>
            <w:ins w:id="202" w:author="Desmond Lartey" w:date="2025-01-26T21:59:00Z">
              <w:r w:rsidRPr="00323DB7">
                <w:rPr>
                  <w:lang w:val="nl-NL"/>
                </w:rPr>
                <w:t>Limpopo</w:t>
              </w:r>
            </w:ins>
          </w:p>
        </w:tc>
        <w:tc>
          <w:tcPr>
            <w:tcW w:w="0" w:type="dxa"/>
            <w:noWrap/>
            <w:hideMark/>
            <w:tcPrChange w:id="203" w:author="Desmond Lartey" w:date="2025-01-26T22:00:00Z">
              <w:tcPr>
                <w:tcW w:w="3026" w:type="dxa"/>
                <w:gridSpan w:val="2"/>
                <w:noWrap/>
                <w:hideMark/>
              </w:tcPr>
            </w:tcPrChange>
          </w:tcPr>
          <w:p w14:paraId="1F1FF941"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04" w:author="Desmond Lartey" w:date="2025-01-26T21:59:00Z"/>
                <w:lang w:val="nl-NL"/>
              </w:rPr>
            </w:pPr>
            <w:ins w:id="205" w:author="Desmond Lartey" w:date="2025-01-26T21:59:00Z">
              <w:r w:rsidRPr="00323DB7">
                <w:rPr>
                  <w:lang w:val="nl-NL"/>
                </w:rPr>
                <w:t>2</w:t>
              </w:r>
            </w:ins>
          </w:p>
        </w:tc>
      </w:tr>
      <w:tr w:rsidR="00323DB7" w:rsidRPr="00323DB7" w14:paraId="5348C4C2" w14:textId="77777777" w:rsidTr="00323DB7">
        <w:trPr>
          <w:trHeight w:val="270"/>
          <w:ins w:id="206" w:author="Desmond Lartey" w:date="2025-01-26T21:59:00Z"/>
          <w:trPrChange w:id="20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8" w:author="Desmond Lartey" w:date="2025-01-26T22:00:00Z">
              <w:tcPr>
                <w:tcW w:w="5234" w:type="dxa"/>
                <w:gridSpan w:val="2"/>
                <w:noWrap/>
                <w:hideMark/>
              </w:tcPr>
            </w:tcPrChange>
          </w:tcPr>
          <w:p w14:paraId="1C9E877B" w14:textId="77777777" w:rsidR="00323DB7" w:rsidRPr="00323DB7" w:rsidRDefault="00323DB7" w:rsidP="00323DB7">
            <w:pPr>
              <w:spacing w:after="160" w:line="480" w:lineRule="auto"/>
              <w:rPr>
                <w:ins w:id="209" w:author="Desmond Lartey" w:date="2025-01-26T21:59:00Z"/>
                <w:lang w:val="nl-NL"/>
              </w:rPr>
            </w:pPr>
            <w:ins w:id="210" w:author="Desmond Lartey" w:date="2025-01-26T21:59:00Z">
              <w:r w:rsidRPr="00323DB7">
                <w:rPr>
                  <w:lang w:val="nl-NL"/>
                </w:rPr>
                <w:t>Response</w:t>
              </w:r>
            </w:ins>
          </w:p>
        </w:tc>
        <w:tc>
          <w:tcPr>
            <w:tcW w:w="0" w:type="dxa"/>
            <w:noWrap/>
            <w:hideMark/>
            <w:tcPrChange w:id="211" w:author="Desmond Lartey" w:date="2025-01-26T22:00:00Z">
              <w:tcPr>
                <w:tcW w:w="3026" w:type="dxa"/>
                <w:gridSpan w:val="2"/>
                <w:noWrap/>
                <w:hideMark/>
              </w:tcPr>
            </w:tcPrChange>
          </w:tcPr>
          <w:p w14:paraId="08C045F7"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12" w:author="Desmond Lartey" w:date="2025-01-26T21:59:00Z"/>
                <w:lang w:val="nl-NL"/>
              </w:rPr>
            </w:pPr>
            <w:ins w:id="213" w:author="Desmond Lartey" w:date="2025-01-26T21:59:00Z">
              <w:r w:rsidRPr="00323DB7">
                <w:rPr>
                  <w:lang w:val="nl-NL"/>
                </w:rPr>
                <w:t>1</w:t>
              </w:r>
            </w:ins>
          </w:p>
        </w:tc>
      </w:tr>
      <w:tr w:rsidR="00323DB7" w:rsidRPr="00323DB7" w14:paraId="3AFB234F" w14:textId="77777777" w:rsidTr="00323DB7">
        <w:trPr>
          <w:cnfStyle w:val="000000100000" w:firstRow="0" w:lastRow="0" w:firstColumn="0" w:lastColumn="0" w:oddVBand="0" w:evenVBand="0" w:oddHBand="1" w:evenHBand="0" w:firstRowFirstColumn="0" w:firstRowLastColumn="0" w:lastRowFirstColumn="0" w:lastRowLastColumn="0"/>
          <w:trHeight w:val="270"/>
          <w:ins w:id="214" w:author="Desmond Lartey" w:date="2025-01-26T21:59:00Z"/>
          <w:trPrChange w:id="215"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6" w:author="Desmond Lartey" w:date="2025-01-26T22:00:00Z">
              <w:tcPr>
                <w:tcW w:w="5234" w:type="dxa"/>
                <w:gridSpan w:val="2"/>
                <w:noWrap/>
                <w:hideMark/>
              </w:tcPr>
            </w:tcPrChange>
          </w:tcPr>
          <w:p w14:paraId="29B130E0"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17" w:author="Desmond Lartey" w:date="2025-01-26T21:59:00Z"/>
                <w:lang w:val="nl-NL"/>
              </w:rPr>
            </w:pPr>
            <w:ins w:id="218" w:author="Desmond Lartey" w:date="2025-01-26T21:59:00Z">
              <w:r w:rsidRPr="00323DB7">
                <w:rPr>
                  <w:lang w:val="nl-NL"/>
                </w:rPr>
                <w:t>Free State</w:t>
              </w:r>
            </w:ins>
          </w:p>
        </w:tc>
        <w:tc>
          <w:tcPr>
            <w:tcW w:w="0" w:type="dxa"/>
            <w:noWrap/>
            <w:hideMark/>
            <w:tcPrChange w:id="219" w:author="Desmond Lartey" w:date="2025-01-26T22:00:00Z">
              <w:tcPr>
                <w:tcW w:w="3026" w:type="dxa"/>
                <w:gridSpan w:val="2"/>
                <w:noWrap/>
                <w:hideMark/>
              </w:tcPr>
            </w:tcPrChange>
          </w:tcPr>
          <w:p w14:paraId="0DACD885"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20" w:author="Desmond Lartey" w:date="2025-01-26T21:59:00Z"/>
                <w:lang w:val="nl-NL"/>
              </w:rPr>
            </w:pPr>
            <w:ins w:id="221" w:author="Desmond Lartey" w:date="2025-01-26T21:59:00Z">
              <w:r w:rsidRPr="00323DB7">
                <w:rPr>
                  <w:lang w:val="nl-NL"/>
                </w:rPr>
                <w:t>1</w:t>
              </w:r>
            </w:ins>
          </w:p>
        </w:tc>
      </w:tr>
      <w:tr w:rsidR="00323DB7" w:rsidRPr="00323DB7" w14:paraId="12681E52" w14:textId="77777777" w:rsidTr="00323DB7">
        <w:trPr>
          <w:trHeight w:val="270"/>
          <w:ins w:id="222" w:author="Desmond Lartey" w:date="2025-01-26T21:59:00Z"/>
          <w:trPrChange w:id="22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4" w:author="Desmond Lartey" w:date="2025-01-26T22:00:00Z">
              <w:tcPr>
                <w:tcW w:w="5234" w:type="dxa"/>
                <w:gridSpan w:val="2"/>
                <w:noWrap/>
                <w:hideMark/>
              </w:tcPr>
            </w:tcPrChange>
          </w:tcPr>
          <w:p w14:paraId="4F8661FE" w14:textId="77777777" w:rsidR="00323DB7" w:rsidRPr="00323DB7" w:rsidRDefault="00323DB7" w:rsidP="00323DB7">
            <w:pPr>
              <w:spacing w:after="160" w:line="480" w:lineRule="auto"/>
              <w:rPr>
                <w:ins w:id="225" w:author="Desmond Lartey" w:date="2025-01-26T21:59:00Z"/>
                <w:lang w:val="nl-NL"/>
              </w:rPr>
            </w:pPr>
            <w:ins w:id="226" w:author="Desmond Lartey" w:date="2025-01-26T21:59:00Z">
              <w:r w:rsidRPr="00323DB7">
                <w:rPr>
                  <w:lang w:val="nl-NL"/>
                </w:rPr>
                <w:t>Northern Cape</w:t>
              </w:r>
            </w:ins>
          </w:p>
        </w:tc>
        <w:tc>
          <w:tcPr>
            <w:tcW w:w="0" w:type="dxa"/>
            <w:noWrap/>
            <w:hideMark/>
            <w:tcPrChange w:id="227" w:author="Desmond Lartey" w:date="2025-01-26T22:00:00Z">
              <w:tcPr>
                <w:tcW w:w="3026" w:type="dxa"/>
                <w:gridSpan w:val="2"/>
                <w:noWrap/>
                <w:hideMark/>
              </w:tcPr>
            </w:tcPrChange>
          </w:tcPr>
          <w:p w14:paraId="716A345F"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28" w:author="Desmond Lartey" w:date="2025-01-26T21:59:00Z"/>
                <w:lang w:val="nl-NL"/>
              </w:rPr>
            </w:pPr>
            <w:ins w:id="229" w:author="Desmond Lartey" w:date="2025-01-26T21:59:00Z">
              <w:r w:rsidRPr="00323DB7">
                <w:rPr>
                  <w:lang w:val="nl-NL"/>
                </w:rPr>
                <w:t>1</w:t>
              </w:r>
            </w:ins>
          </w:p>
        </w:tc>
      </w:tr>
      <w:tr w:rsidR="00323DB7" w:rsidRPr="00323DB7" w14:paraId="1B563A94" w14:textId="77777777" w:rsidTr="00323DB7">
        <w:trPr>
          <w:cnfStyle w:val="000000100000" w:firstRow="0" w:lastRow="0" w:firstColumn="0" w:lastColumn="0" w:oddVBand="0" w:evenVBand="0" w:oddHBand="1" w:evenHBand="0" w:firstRowFirstColumn="0" w:firstRowLastColumn="0" w:lastRowFirstColumn="0" w:lastRowLastColumn="0"/>
          <w:trHeight w:val="270"/>
          <w:ins w:id="230" w:author="Desmond Lartey" w:date="2025-01-26T21:59:00Z"/>
          <w:trPrChange w:id="23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2" w:author="Desmond Lartey" w:date="2025-01-26T22:00:00Z">
              <w:tcPr>
                <w:tcW w:w="5234" w:type="dxa"/>
                <w:gridSpan w:val="2"/>
                <w:noWrap/>
                <w:hideMark/>
              </w:tcPr>
            </w:tcPrChange>
          </w:tcPr>
          <w:p w14:paraId="3F5FE25E"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33" w:author="Desmond Lartey" w:date="2025-01-26T21:59:00Z"/>
                <w:lang w:val="nl-NL"/>
              </w:rPr>
            </w:pPr>
          </w:p>
        </w:tc>
        <w:tc>
          <w:tcPr>
            <w:tcW w:w="0" w:type="dxa"/>
            <w:noWrap/>
            <w:hideMark/>
            <w:tcPrChange w:id="234" w:author="Desmond Lartey" w:date="2025-01-26T22:00:00Z">
              <w:tcPr>
                <w:tcW w:w="3026" w:type="dxa"/>
                <w:gridSpan w:val="2"/>
                <w:noWrap/>
                <w:hideMark/>
              </w:tcPr>
            </w:tcPrChange>
          </w:tcPr>
          <w:p w14:paraId="5C7BFAED"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35" w:author="Desmond Lartey" w:date="2025-01-26T21:59:00Z"/>
                <w:lang w:val="nl-NL"/>
              </w:rPr>
            </w:pPr>
          </w:p>
        </w:tc>
      </w:tr>
      <w:tr w:rsidR="00323DB7" w:rsidRPr="00323DB7" w14:paraId="4B742815" w14:textId="77777777" w:rsidTr="00323DB7">
        <w:trPr>
          <w:trHeight w:val="270"/>
          <w:ins w:id="236" w:author="Desmond Lartey" w:date="2025-01-26T21:59:00Z"/>
          <w:trPrChange w:id="23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38" w:author="Desmond Lartey" w:date="2025-01-26T22:00:00Z">
              <w:tcPr>
                <w:tcW w:w="5234" w:type="dxa"/>
                <w:gridSpan w:val="2"/>
                <w:noWrap/>
                <w:hideMark/>
              </w:tcPr>
            </w:tcPrChange>
          </w:tcPr>
          <w:p w14:paraId="5612097E" w14:textId="77777777" w:rsidR="00323DB7" w:rsidRPr="00323DB7" w:rsidRDefault="00323DB7" w:rsidP="00323DB7">
            <w:pPr>
              <w:spacing w:after="160" w:line="480" w:lineRule="auto"/>
              <w:rPr>
                <w:ins w:id="239" w:author="Desmond Lartey" w:date="2025-01-26T21:59:00Z"/>
                <w:lang w:val="nl-NL"/>
              </w:rPr>
            </w:pPr>
            <w:ins w:id="240" w:author="Desmond Lartey" w:date="2025-01-26T21:59:00Z">
              <w:r w:rsidRPr="00323DB7">
                <w:rPr>
                  <w:lang w:val="nl-NL"/>
                </w:rPr>
                <w:t>Race</w:t>
              </w:r>
            </w:ins>
          </w:p>
        </w:tc>
        <w:tc>
          <w:tcPr>
            <w:tcW w:w="0" w:type="dxa"/>
            <w:noWrap/>
            <w:hideMark/>
            <w:tcPrChange w:id="241" w:author="Desmond Lartey" w:date="2025-01-26T22:00:00Z">
              <w:tcPr>
                <w:tcW w:w="3026" w:type="dxa"/>
                <w:gridSpan w:val="2"/>
                <w:noWrap/>
                <w:hideMark/>
              </w:tcPr>
            </w:tcPrChange>
          </w:tcPr>
          <w:p w14:paraId="0D031CCA"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42" w:author="Desmond Lartey" w:date="2025-01-26T21:59:00Z"/>
                <w:lang w:val="nl-NL"/>
              </w:rPr>
            </w:pPr>
          </w:p>
        </w:tc>
      </w:tr>
      <w:tr w:rsidR="00323DB7" w:rsidRPr="00323DB7" w14:paraId="4B634C9E" w14:textId="77777777" w:rsidTr="00323DB7">
        <w:trPr>
          <w:cnfStyle w:val="000000100000" w:firstRow="0" w:lastRow="0" w:firstColumn="0" w:lastColumn="0" w:oddVBand="0" w:evenVBand="0" w:oddHBand="1" w:evenHBand="0" w:firstRowFirstColumn="0" w:firstRowLastColumn="0" w:lastRowFirstColumn="0" w:lastRowLastColumn="0"/>
          <w:trHeight w:val="270"/>
          <w:ins w:id="243" w:author="Desmond Lartey" w:date="2025-01-26T21:59:00Z"/>
          <w:trPrChange w:id="24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45" w:author="Desmond Lartey" w:date="2025-01-26T22:00:00Z">
              <w:tcPr>
                <w:tcW w:w="5234" w:type="dxa"/>
                <w:gridSpan w:val="2"/>
                <w:noWrap/>
                <w:hideMark/>
              </w:tcPr>
            </w:tcPrChange>
          </w:tcPr>
          <w:p w14:paraId="42327808"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46" w:author="Desmond Lartey" w:date="2025-01-26T21:59:00Z"/>
                <w:lang w:val="nl-NL"/>
              </w:rPr>
            </w:pPr>
            <w:ins w:id="247" w:author="Desmond Lartey" w:date="2025-01-26T21:59:00Z">
              <w:r w:rsidRPr="00323DB7">
                <w:rPr>
                  <w:lang w:val="nl-NL"/>
                </w:rPr>
                <w:lastRenderedPageBreak/>
                <w:t>White</w:t>
              </w:r>
            </w:ins>
          </w:p>
        </w:tc>
        <w:tc>
          <w:tcPr>
            <w:tcW w:w="0" w:type="dxa"/>
            <w:noWrap/>
            <w:hideMark/>
            <w:tcPrChange w:id="248" w:author="Desmond Lartey" w:date="2025-01-26T22:00:00Z">
              <w:tcPr>
                <w:tcW w:w="3026" w:type="dxa"/>
                <w:gridSpan w:val="2"/>
                <w:noWrap/>
                <w:hideMark/>
              </w:tcPr>
            </w:tcPrChange>
          </w:tcPr>
          <w:p w14:paraId="2533B2E9"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49" w:author="Desmond Lartey" w:date="2025-01-26T21:59:00Z"/>
                <w:lang w:val="nl-NL"/>
              </w:rPr>
            </w:pPr>
            <w:ins w:id="250" w:author="Desmond Lartey" w:date="2025-01-26T21:59:00Z">
              <w:r w:rsidRPr="00323DB7">
                <w:rPr>
                  <w:lang w:val="nl-NL"/>
                </w:rPr>
                <w:t>58</w:t>
              </w:r>
            </w:ins>
          </w:p>
        </w:tc>
      </w:tr>
      <w:tr w:rsidR="00323DB7" w:rsidRPr="00323DB7" w14:paraId="0AE5A860" w14:textId="77777777" w:rsidTr="00323DB7">
        <w:trPr>
          <w:trHeight w:val="270"/>
          <w:ins w:id="251" w:author="Desmond Lartey" w:date="2025-01-26T21:59:00Z"/>
          <w:trPrChange w:id="252"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53" w:author="Desmond Lartey" w:date="2025-01-26T22:00:00Z">
              <w:tcPr>
                <w:tcW w:w="5234" w:type="dxa"/>
                <w:gridSpan w:val="2"/>
                <w:noWrap/>
                <w:hideMark/>
              </w:tcPr>
            </w:tcPrChange>
          </w:tcPr>
          <w:p w14:paraId="3B7F172D" w14:textId="77777777" w:rsidR="00323DB7" w:rsidRPr="00323DB7" w:rsidRDefault="00323DB7" w:rsidP="00323DB7">
            <w:pPr>
              <w:spacing w:after="160" w:line="480" w:lineRule="auto"/>
              <w:rPr>
                <w:ins w:id="254" w:author="Desmond Lartey" w:date="2025-01-26T21:59:00Z"/>
                <w:lang w:val="nl-NL"/>
              </w:rPr>
            </w:pPr>
            <w:ins w:id="255" w:author="Desmond Lartey" w:date="2025-01-26T21:59:00Z">
              <w:r w:rsidRPr="00323DB7">
                <w:rPr>
                  <w:lang w:val="nl-NL"/>
                </w:rPr>
                <w:t>Caucasian</w:t>
              </w:r>
            </w:ins>
          </w:p>
        </w:tc>
        <w:tc>
          <w:tcPr>
            <w:tcW w:w="0" w:type="dxa"/>
            <w:noWrap/>
            <w:hideMark/>
            <w:tcPrChange w:id="256" w:author="Desmond Lartey" w:date="2025-01-26T22:00:00Z">
              <w:tcPr>
                <w:tcW w:w="3026" w:type="dxa"/>
                <w:gridSpan w:val="2"/>
                <w:noWrap/>
                <w:hideMark/>
              </w:tcPr>
            </w:tcPrChange>
          </w:tcPr>
          <w:p w14:paraId="15A8E1A8"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57" w:author="Desmond Lartey" w:date="2025-01-26T21:59:00Z"/>
                <w:lang w:val="nl-NL"/>
              </w:rPr>
            </w:pPr>
            <w:ins w:id="258" w:author="Desmond Lartey" w:date="2025-01-26T21:59:00Z">
              <w:r w:rsidRPr="00323DB7">
                <w:rPr>
                  <w:lang w:val="nl-NL"/>
                </w:rPr>
                <w:t>4</w:t>
              </w:r>
            </w:ins>
          </w:p>
        </w:tc>
      </w:tr>
      <w:tr w:rsidR="00323DB7" w:rsidRPr="00323DB7" w14:paraId="38164C8B" w14:textId="77777777" w:rsidTr="00323DB7">
        <w:trPr>
          <w:cnfStyle w:val="000000100000" w:firstRow="0" w:lastRow="0" w:firstColumn="0" w:lastColumn="0" w:oddVBand="0" w:evenVBand="0" w:oddHBand="1" w:evenHBand="0" w:firstRowFirstColumn="0" w:firstRowLastColumn="0" w:lastRowFirstColumn="0" w:lastRowLastColumn="0"/>
          <w:trHeight w:val="270"/>
          <w:ins w:id="259" w:author="Desmond Lartey" w:date="2025-01-26T21:59:00Z"/>
          <w:trPrChange w:id="260"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1" w:author="Desmond Lartey" w:date="2025-01-26T22:00:00Z">
              <w:tcPr>
                <w:tcW w:w="5234" w:type="dxa"/>
                <w:gridSpan w:val="2"/>
                <w:noWrap/>
                <w:hideMark/>
              </w:tcPr>
            </w:tcPrChange>
          </w:tcPr>
          <w:p w14:paraId="27792326"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62" w:author="Desmond Lartey" w:date="2025-01-26T21:59:00Z"/>
                <w:lang w:val="nl-NL"/>
              </w:rPr>
            </w:pPr>
            <w:ins w:id="263" w:author="Desmond Lartey" w:date="2025-01-26T21:59:00Z">
              <w:r w:rsidRPr="00323DB7">
                <w:rPr>
                  <w:lang w:val="nl-NL"/>
                </w:rPr>
                <w:t>European</w:t>
              </w:r>
            </w:ins>
          </w:p>
        </w:tc>
        <w:tc>
          <w:tcPr>
            <w:tcW w:w="0" w:type="dxa"/>
            <w:noWrap/>
            <w:hideMark/>
            <w:tcPrChange w:id="264" w:author="Desmond Lartey" w:date="2025-01-26T22:00:00Z">
              <w:tcPr>
                <w:tcW w:w="3026" w:type="dxa"/>
                <w:gridSpan w:val="2"/>
                <w:noWrap/>
                <w:hideMark/>
              </w:tcPr>
            </w:tcPrChange>
          </w:tcPr>
          <w:p w14:paraId="6D462C16"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65" w:author="Desmond Lartey" w:date="2025-01-26T21:59:00Z"/>
                <w:lang w:val="nl-NL"/>
              </w:rPr>
            </w:pPr>
            <w:ins w:id="266" w:author="Desmond Lartey" w:date="2025-01-26T21:59:00Z">
              <w:r w:rsidRPr="00323DB7">
                <w:rPr>
                  <w:lang w:val="nl-NL"/>
                </w:rPr>
                <w:t>3</w:t>
              </w:r>
            </w:ins>
          </w:p>
        </w:tc>
      </w:tr>
      <w:tr w:rsidR="00323DB7" w:rsidRPr="00323DB7" w14:paraId="5DCA4A3A" w14:textId="77777777" w:rsidTr="00323DB7">
        <w:trPr>
          <w:trHeight w:val="270"/>
          <w:ins w:id="267" w:author="Desmond Lartey" w:date="2025-01-26T21:59:00Z"/>
          <w:trPrChange w:id="26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69" w:author="Desmond Lartey" w:date="2025-01-26T22:00:00Z">
              <w:tcPr>
                <w:tcW w:w="5234" w:type="dxa"/>
                <w:gridSpan w:val="2"/>
                <w:noWrap/>
                <w:hideMark/>
              </w:tcPr>
            </w:tcPrChange>
          </w:tcPr>
          <w:p w14:paraId="4A833069" w14:textId="77777777" w:rsidR="00323DB7" w:rsidRPr="00323DB7" w:rsidRDefault="00323DB7" w:rsidP="00323DB7">
            <w:pPr>
              <w:spacing w:after="160" w:line="480" w:lineRule="auto"/>
              <w:rPr>
                <w:ins w:id="270" w:author="Desmond Lartey" w:date="2025-01-26T21:59:00Z"/>
                <w:lang w:val="nl-NL"/>
              </w:rPr>
            </w:pPr>
            <w:ins w:id="271" w:author="Desmond Lartey" w:date="2025-01-26T21:59:00Z">
              <w:r w:rsidRPr="00323DB7">
                <w:rPr>
                  <w:lang w:val="nl-NL"/>
                </w:rPr>
                <w:t>caucasian</w:t>
              </w:r>
            </w:ins>
          </w:p>
        </w:tc>
        <w:tc>
          <w:tcPr>
            <w:tcW w:w="0" w:type="dxa"/>
            <w:noWrap/>
            <w:hideMark/>
            <w:tcPrChange w:id="272" w:author="Desmond Lartey" w:date="2025-01-26T22:00:00Z">
              <w:tcPr>
                <w:tcW w:w="3026" w:type="dxa"/>
                <w:gridSpan w:val="2"/>
                <w:noWrap/>
                <w:hideMark/>
              </w:tcPr>
            </w:tcPrChange>
          </w:tcPr>
          <w:p w14:paraId="25E503AA"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73" w:author="Desmond Lartey" w:date="2025-01-26T21:59:00Z"/>
                <w:lang w:val="nl-NL"/>
              </w:rPr>
            </w:pPr>
            <w:ins w:id="274" w:author="Desmond Lartey" w:date="2025-01-26T21:59:00Z">
              <w:r w:rsidRPr="00323DB7">
                <w:rPr>
                  <w:lang w:val="nl-NL"/>
                </w:rPr>
                <w:t>2</w:t>
              </w:r>
            </w:ins>
          </w:p>
        </w:tc>
      </w:tr>
      <w:tr w:rsidR="00323DB7" w:rsidRPr="00323DB7" w14:paraId="45BC80FE" w14:textId="77777777" w:rsidTr="00323DB7">
        <w:trPr>
          <w:cnfStyle w:val="000000100000" w:firstRow="0" w:lastRow="0" w:firstColumn="0" w:lastColumn="0" w:oddVBand="0" w:evenVBand="0" w:oddHBand="1" w:evenHBand="0" w:firstRowFirstColumn="0" w:firstRowLastColumn="0" w:lastRowFirstColumn="0" w:lastRowLastColumn="0"/>
          <w:trHeight w:val="270"/>
          <w:ins w:id="275" w:author="Desmond Lartey" w:date="2025-01-26T21:59:00Z"/>
          <w:trPrChange w:id="27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77" w:author="Desmond Lartey" w:date="2025-01-26T22:00:00Z">
              <w:tcPr>
                <w:tcW w:w="5234" w:type="dxa"/>
                <w:gridSpan w:val="2"/>
                <w:noWrap/>
                <w:hideMark/>
              </w:tcPr>
            </w:tcPrChange>
          </w:tcPr>
          <w:p w14:paraId="348E7920"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78" w:author="Desmond Lartey" w:date="2025-01-26T21:59:00Z"/>
                <w:lang w:val="nl-NL"/>
              </w:rPr>
            </w:pPr>
            <w:ins w:id="279" w:author="Desmond Lartey" w:date="2025-01-26T21:59:00Z">
              <w:r w:rsidRPr="00323DB7">
                <w:rPr>
                  <w:lang w:val="nl-NL"/>
                </w:rPr>
                <w:t>African</w:t>
              </w:r>
            </w:ins>
          </w:p>
        </w:tc>
        <w:tc>
          <w:tcPr>
            <w:tcW w:w="0" w:type="dxa"/>
            <w:noWrap/>
            <w:hideMark/>
            <w:tcPrChange w:id="280" w:author="Desmond Lartey" w:date="2025-01-26T22:00:00Z">
              <w:tcPr>
                <w:tcW w:w="3026" w:type="dxa"/>
                <w:gridSpan w:val="2"/>
                <w:noWrap/>
                <w:hideMark/>
              </w:tcPr>
            </w:tcPrChange>
          </w:tcPr>
          <w:p w14:paraId="58C9833C"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81" w:author="Desmond Lartey" w:date="2025-01-26T21:59:00Z"/>
                <w:lang w:val="nl-NL"/>
              </w:rPr>
            </w:pPr>
            <w:ins w:id="282" w:author="Desmond Lartey" w:date="2025-01-26T21:59:00Z">
              <w:r w:rsidRPr="00323DB7">
                <w:rPr>
                  <w:lang w:val="nl-NL"/>
                </w:rPr>
                <w:t>2</w:t>
              </w:r>
            </w:ins>
          </w:p>
        </w:tc>
      </w:tr>
      <w:tr w:rsidR="00323DB7" w:rsidRPr="00323DB7" w14:paraId="65AC7E9C" w14:textId="77777777" w:rsidTr="00323DB7">
        <w:trPr>
          <w:trHeight w:val="270"/>
          <w:ins w:id="283" w:author="Desmond Lartey" w:date="2025-01-26T21:59:00Z"/>
          <w:trPrChange w:id="28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85" w:author="Desmond Lartey" w:date="2025-01-26T22:00:00Z">
              <w:tcPr>
                <w:tcW w:w="5234" w:type="dxa"/>
                <w:gridSpan w:val="2"/>
                <w:noWrap/>
                <w:hideMark/>
              </w:tcPr>
            </w:tcPrChange>
          </w:tcPr>
          <w:p w14:paraId="6BAD7533" w14:textId="77777777" w:rsidR="00323DB7" w:rsidRPr="00323DB7" w:rsidRDefault="00323DB7" w:rsidP="00323DB7">
            <w:pPr>
              <w:spacing w:after="160" w:line="480" w:lineRule="auto"/>
              <w:rPr>
                <w:ins w:id="286" w:author="Desmond Lartey" w:date="2025-01-26T21:59:00Z"/>
                <w:lang w:val="nl-NL"/>
              </w:rPr>
            </w:pPr>
            <w:ins w:id="287" w:author="Desmond Lartey" w:date="2025-01-26T21:59:00Z">
              <w:r w:rsidRPr="00323DB7">
                <w:rPr>
                  <w:lang w:val="nl-NL"/>
                </w:rPr>
                <w:t>Black</w:t>
              </w:r>
            </w:ins>
          </w:p>
        </w:tc>
        <w:tc>
          <w:tcPr>
            <w:tcW w:w="0" w:type="dxa"/>
            <w:noWrap/>
            <w:hideMark/>
            <w:tcPrChange w:id="288" w:author="Desmond Lartey" w:date="2025-01-26T22:00:00Z">
              <w:tcPr>
                <w:tcW w:w="3026" w:type="dxa"/>
                <w:gridSpan w:val="2"/>
                <w:noWrap/>
                <w:hideMark/>
              </w:tcPr>
            </w:tcPrChange>
          </w:tcPr>
          <w:p w14:paraId="78761910"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89" w:author="Desmond Lartey" w:date="2025-01-26T21:59:00Z"/>
                <w:lang w:val="nl-NL"/>
              </w:rPr>
            </w:pPr>
            <w:ins w:id="290" w:author="Desmond Lartey" w:date="2025-01-26T21:59:00Z">
              <w:r w:rsidRPr="00323DB7">
                <w:rPr>
                  <w:lang w:val="nl-NL"/>
                </w:rPr>
                <w:t>2</w:t>
              </w:r>
            </w:ins>
          </w:p>
        </w:tc>
      </w:tr>
      <w:tr w:rsidR="00323DB7" w:rsidRPr="00323DB7" w14:paraId="3388364E" w14:textId="77777777" w:rsidTr="00323DB7">
        <w:trPr>
          <w:cnfStyle w:val="000000100000" w:firstRow="0" w:lastRow="0" w:firstColumn="0" w:lastColumn="0" w:oddVBand="0" w:evenVBand="0" w:oddHBand="1" w:evenHBand="0" w:firstRowFirstColumn="0" w:firstRowLastColumn="0" w:lastRowFirstColumn="0" w:lastRowLastColumn="0"/>
          <w:trHeight w:val="270"/>
          <w:ins w:id="291" w:author="Desmond Lartey" w:date="2025-01-26T21:59:00Z"/>
          <w:trPrChange w:id="292"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93" w:author="Desmond Lartey" w:date="2025-01-26T22:00:00Z">
              <w:tcPr>
                <w:tcW w:w="5234" w:type="dxa"/>
                <w:gridSpan w:val="2"/>
                <w:noWrap/>
                <w:hideMark/>
              </w:tcPr>
            </w:tcPrChange>
          </w:tcPr>
          <w:p w14:paraId="258213FF"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94" w:author="Desmond Lartey" w:date="2025-01-26T21:59:00Z"/>
                <w:lang w:val="nl-NL"/>
              </w:rPr>
            </w:pPr>
            <w:ins w:id="295" w:author="Desmond Lartey" w:date="2025-01-26T21:59:00Z">
              <w:r w:rsidRPr="00323DB7">
                <w:rPr>
                  <w:lang w:val="nl-NL"/>
                </w:rPr>
                <w:t>Non-responses</w:t>
              </w:r>
            </w:ins>
          </w:p>
        </w:tc>
        <w:tc>
          <w:tcPr>
            <w:tcW w:w="0" w:type="dxa"/>
            <w:noWrap/>
            <w:hideMark/>
            <w:tcPrChange w:id="296" w:author="Desmond Lartey" w:date="2025-01-26T22:00:00Z">
              <w:tcPr>
                <w:tcW w:w="3026" w:type="dxa"/>
                <w:gridSpan w:val="2"/>
                <w:noWrap/>
                <w:hideMark/>
              </w:tcPr>
            </w:tcPrChange>
          </w:tcPr>
          <w:p w14:paraId="0A45D1A4"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97" w:author="Desmond Lartey" w:date="2025-01-26T21:59:00Z"/>
                <w:lang w:val="nl-NL"/>
              </w:rPr>
            </w:pPr>
            <w:ins w:id="298" w:author="Desmond Lartey" w:date="2025-01-26T21:59:00Z">
              <w:r w:rsidRPr="00323DB7">
                <w:rPr>
                  <w:lang w:val="nl-NL"/>
                </w:rPr>
                <w:t>2</w:t>
              </w:r>
            </w:ins>
          </w:p>
        </w:tc>
      </w:tr>
      <w:tr w:rsidR="00323DB7" w:rsidRPr="00323DB7" w14:paraId="32FC95F5" w14:textId="77777777" w:rsidTr="00323DB7">
        <w:trPr>
          <w:trHeight w:val="270"/>
          <w:ins w:id="299" w:author="Desmond Lartey" w:date="2025-01-26T21:59:00Z"/>
          <w:trPrChange w:id="300"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1" w:author="Desmond Lartey" w:date="2025-01-26T22:00:00Z">
              <w:tcPr>
                <w:tcW w:w="5234" w:type="dxa"/>
                <w:gridSpan w:val="2"/>
                <w:noWrap/>
                <w:hideMark/>
              </w:tcPr>
            </w:tcPrChange>
          </w:tcPr>
          <w:p w14:paraId="0B980AE2" w14:textId="77777777" w:rsidR="00323DB7" w:rsidRPr="00323DB7" w:rsidRDefault="00323DB7" w:rsidP="00323DB7">
            <w:pPr>
              <w:spacing w:after="160" w:line="480" w:lineRule="auto"/>
              <w:rPr>
                <w:ins w:id="302" w:author="Desmond Lartey" w:date="2025-01-26T21:59:00Z"/>
                <w:lang w:val="nl-NL"/>
              </w:rPr>
            </w:pPr>
            <w:ins w:id="303" w:author="Desmond Lartey" w:date="2025-01-26T21:59:00Z">
              <w:r w:rsidRPr="00323DB7">
                <w:rPr>
                  <w:lang w:val="nl-NL"/>
                </w:rPr>
                <w:t>Open-Ended Response</w:t>
              </w:r>
            </w:ins>
          </w:p>
        </w:tc>
        <w:tc>
          <w:tcPr>
            <w:tcW w:w="0" w:type="dxa"/>
            <w:noWrap/>
            <w:hideMark/>
            <w:tcPrChange w:id="304" w:author="Desmond Lartey" w:date="2025-01-26T22:00:00Z">
              <w:tcPr>
                <w:tcW w:w="3026" w:type="dxa"/>
                <w:gridSpan w:val="2"/>
                <w:noWrap/>
                <w:hideMark/>
              </w:tcPr>
            </w:tcPrChange>
          </w:tcPr>
          <w:p w14:paraId="62E62A96"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05" w:author="Desmond Lartey" w:date="2025-01-26T21:59:00Z"/>
                <w:lang w:val="nl-NL"/>
              </w:rPr>
            </w:pPr>
            <w:ins w:id="306" w:author="Desmond Lartey" w:date="2025-01-26T21:59:00Z">
              <w:r w:rsidRPr="00323DB7">
                <w:rPr>
                  <w:lang w:val="nl-NL"/>
                </w:rPr>
                <w:t>1</w:t>
              </w:r>
            </w:ins>
          </w:p>
        </w:tc>
      </w:tr>
      <w:tr w:rsidR="00323DB7" w:rsidRPr="00323DB7" w14:paraId="7E20023E" w14:textId="77777777" w:rsidTr="00323DB7">
        <w:trPr>
          <w:cnfStyle w:val="000000100000" w:firstRow="0" w:lastRow="0" w:firstColumn="0" w:lastColumn="0" w:oddVBand="0" w:evenVBand="0" w:oddHBand="1" w:evenHBand="0" w:firstRowFirstColumn="0" w:firstRowLastColumn="0" w:lastRowFirstColumn="0" w:lastRowLastColumn="0"/>
          <w:trHeight w:val="270"/>
          <w:ins w:id="307" w:author="Desmond Lartey" w:date="2025-01-26T21:59:00Z"/>
          <w:trPrChange w:id="30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09" w:author="Desmond Lartey" w:date="2025-01-26T22:00:00Z">
              <w:tcPr>
                <w:tcW w:w="5234" w:type="dxa"/>
                <w:gridSpan w:val="2"/>
                <w:noWrap/>
                <w:hideMark/>
              </w:tcPr>
            </w:tcPrChange>
          </w:tcPr>
          <w:p w14:paraId="1F11AD33"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310" w:author="Desmond Lartey" w:date="2025-01-26T21:59:00Z"/>
                <w:lang w:val="nl-NL"/>
              </w:rPr>
            </w:pPr>
            <w:ins w:id="311" w:author="Desmond Lartey" w:date="2025-01-26T21:59:00Z">
              <w:r w:rsidRPr="00323DB7">
                <w:rPr>
                  <w:lang w:val="nl-NL"/>
                </w:rPr>
                <w:t>Coloured</w:t>
              </w:r>
            </w:ins>
          </w:p>
        </w:tc>
        <w:tc>
          <w:tcPr>
            <w:tcW w:w="0" w:type="dxa"/>
            <w:noWrap/>
            <w:hideMark/>
            <w:tcPrChange w:id="312" w:author="Desmond Lartey" w:date="2025-01-26T22:00:00Z">
              <w:tcPr>
                <w:tcW w:w="3026" w:type="dxa"/>
                <w:gridSpan w:val="2"/>
                <w:noWrap/>
                <w:hideMark/>
              </w:tcPr>
            </w:tcPrChange>
          </w:tcPr>
          <w:p w14:paraId="042E452A"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313" w:author="Desmond Lartey" w:date="2025-01-26T21:59:00Z"/>
                <w:lang w:val="nl-NL"/>
              </w:rPr>
            </w:pPr>
            <w:ins w:id="314" w:author="Desmond Lartey" w:date="2025-01-26T21:59:00Z">
              <w:r w:rsidRPr="00323DB7">
                <w:rPr>
                  <w:lang w:val="nl-NL"/>
                </w:rPr>
                <w:t>1</w:t>
              </w:r>
            </w:ins>
          </w:p>
        </w:tc>
      </w:tr>
      <w:tr w:rsidR="00323DB7" w:rsidRPr="00323DB7" w14:paraId="4F69C584" w14:textId="77777777" w:rsidTr="00323DB7">
        <w:trPr>
          <w:trHeight w:val="270"/>
          <w:ins w:id="315" w:author="Desmond Lartey" w:date="2025-01-26T21:59:00Z"/>
          <w:trPrChange w:id="31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17" w:author="Desmond Lartey" w:date="2025-01-26T22:00:00Z">
              <w:tcPr>
                <w:tcW w:w="5234" w:type="dxa"/>
                <w:gridSpan w:val="2"/>
                <w:noWrap/>
                <w:hideMark/>
              </w:tcPr>
            </w:tcPrChange>
          </w:tcPr>
          <w:p w14:paraId="2D030840" w14:textId="77777777" w:rsidR="00323DB7" w:rsidRPr="00323DB7" w:rsidRDefault="00323DB7" w:rsidP="00323DB7">
            <w:pPr>
              <w:spacing w:after="160" w:line="480" w:lineRule="auto"/>
              <w:rPr>
                <w:ins w:id="318" w:author="Desmond Lartey" w:date="2025-01-26T21:59:00Z"/>
                <w:lang w:val="nl-NL"/>
              </w:rPr>
            </w:pPr>
            <w:ins w:id="319" w:author="Desmond Lartey" w:date="2025-01-26T21:59:00Z">
              <w:r w:rsidRPr="00323DB7">
                <w:rPr>
                  <w:lang w:val="nl-NL"/>
                </w:rPr>
                <w:t>European descent</w:t>
              </w:r>
            </w:ins>
          </w:p>
        </w:tc>
        <w:tc>
          <w:tcPr>
            <w:tcW w:w="0" w:type="dxa"/>
            <w:noWrap/>
            <w:hideMark/>
            <w:tcPrChange w:id="320" w:author="Desmond Lartey" w:date="2025-01-26T22:00:00Z">
              <w:tcPr>
                <w:tcW w:w="3026" w:type="dxa"/>
                <w:gridSpan w:val="2"/>
                <w:noWrap/>
                <w:hideMark/>
              </w:tcPr>
            </w:tcPrChange>
          </w:tcPr>
          <w:p w14:paraId="68603F50"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21" w:author="Desmond Lartey" w:date="2025-01-26T21:59:00Z"/>
                <w:lang w:val="nl-NL"/>
              </w:rPr>
            </w:pPr>
            <w:ins w:id="322" w:author="Desmond Lartey" w:date="2025-01-26T21:59:00Z">
              <w:r w:rsidRPr="00323DB7">
                <w:rPr>
                  <w:lang w:val="nl-NL"/>
                </w:rPr>
                <w:t>1</w:t>
              </w:r>
            </w:ins>
          </w:p>
        </w:tc>
      </w:tr>
      <w:tr w:rsidR="00323DB7" w:rsidRPr="00323DB7" w14:paraId="0913E48B" w14:textId="77777777" w:rsidTr="00323DB7">
        <w:trPr>
          <w:cnfStyle w:val="000000100000" w:firstRow="0" w:lastRow="0" w:firstColumn="0" w:lastColumn="0" w:oddVBand="0" w:evenVBand="0" w:oddHBand="1" w:evenHBand="0" w:firstRowFirstColumn="0" w:firstRowLastColumn="0" w:lastRowFirstColumn="0" w:lastRowLastColumn="0"/>
          <w:trHeight w:val="270"/>
          <w:ins w:id="323" w:author="Desmond Lartey" w:date="2025-01-26T21:59:00Z"/>
          <w:trPrChange w:id="32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25" w:author="Desmond Lartey" w:date="2025-01-26T22:00:00Z">
              <w:tcPr>
                <w:tcW w:w="5234" w:type="dxa"/>
                <w:gridSpan w:val="2"/>
                <w:noWrap/>
                <w:hideMark/>
              </w:tcPr>
            </w:tcPrChange>
          </w:tcPr>
          <w:p w14:paraId="27CB308C" w14:textId="34814919"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326" w:author="Desmond Lartey" w:date="2025-01-26T21:59:00Z"/>
                <w:lang w:val="nl-NL"/>
              </w:rPr>
            </w:pPr>
            <w:ins w:id="327" w:author="Desmond Lartey" w:date="2025-01-26T22:00:00Z">
              <w:r>
                <w:rPr>
                  <w:lang w:val="nl-NL"/>
                </w:rPr>
                <w:t>W</w:t>
              </w:r>
            </w:ins>
            <w:ins w:id="328" w:author="Desmond Lartey" w:date="2025-01-26T21:59:00Z">
              <w:r w:rsidRPr="00323DB7">
                <w:rPr>
                  <w:lang w:val="nl-NL"/>
                </w:rPr>
                <w:t>hite African</w:t>
              </w:r>
            </w:ins>
          </w:p>
        </w:tc>
        <w:tc>
          <w:tcPr>
            <w:tcW w:w="0" w:type="dxa"/>
            <w:noWrap/>
            <w:hideMark/>
            <w:tcPrChange w:id="329" w:author="Desmond Lartey" w:date="2025-01-26T22:00:00Z">
              <w:tcPr>
                <w:tcW w:w="3026" w:type="dxa"/>
                <w:gridSpan w:val="2"/>
                <w:noWrap/>
                <w:hideMark/>
              </w:tcPr>
            </w:tcPrChange>
          </w:tcPr>
          <w:p w14:paraId="39122B4C"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330" w:author="Desmond Lartey" w:date="2025-01-26T21:59:00Z"/>
                <w:lang w:val="nl-NL"/>
              </w:rPr>
            </w:pPr>
            <w:ins w:id="331" w:author="Desmond Lartey" w:date="2025-01-26T21:59:00Z">
              <w:r w:rsidRPr="00323DB7">
                <w:rPr>
                  <w:lang w:val="nl-NL"/>
                </w:rPr>
                <w:t>1</w:t>
              </w:r>
            </w:ins>
          </w:p>
        </w:tc>
      </w:tr>
      <w:tr w:rsidR="00323DB7" w:rsidRPr="00323DB7" w14:paraId="02C537C0" w14:textId="77777777" w:rsidTr="00323DB7">
        <w:trPr>
          <w:trHeight w:val="270"/>
          <w:ins w:id="332" w:author="Desmond Lartey" w:date="2025-01-26T21:59:00Z"/>
          <w:trPrChange w:id="33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34" w:author="Desmond Lartey" w:date="2025-01-26T22:00:00Z">
              <w:tcPr>
                <w:tcW w:w="5234" w:type="dxa"/>
                <w:gridSpan w:val="2"/>
                <w:noWrap/>
                <w:hideMark/>
              </w:tcPr>
            </w:tcPrChange>
          </w:tcPr>
          <w:p w14:paraId="5B336B7B" w14:textId="77777777" w:rsidR="00323DB7" w:rsidRPr="00323DB7" w:rsidRDefault="00323DB7" w:rsidP="00323DB7">
            <w:pPr>
              <w:spacing w:after="160" w:line="480" w:lineRule="auto"/>
              <w:rPr>
                <w:ins w:id="335" w:author="Desmond Lartey" w:date="2025-01-26T21:59:00Z"/>
                <w:lang w:val="nl-NL"/>
              </w:rPr>
            </w:pPr>
            <w:ins w:id="336" w:author="Desmond Lartey" w:date="2025-01-26T21:59:00Z">
              <w:r w:rsidRPr="00323DB7">
                <w:rPr>
                  <w:lang w:val="nl-NL"/>
                </w:rPr>
                <w:t>Caucasion</w:t>
              </w:r>
            </w:ins>
          </w:p>
        </w:tc>
        <w:tc>
          <w:tcPr>
            <w:tcW w:w="0" w:type="dxa"/>
            <w:noWrap/>
            <w:hideMark/>
            <w:tcPrChange w:id="337" w:author="Desmond Lartey" w:date="2025-01-26T22:00:00Z">
              <w:tcPr>
                <w:tcW w:w="3026" w:type="dxa"/>
                <w:gridSpan w:val="2"/>
                <w:noWrap/>
                <w:hideMark/>
              </w:tcPr>
            </w:tcPrChange>
          </w:tcPr>
          <w:p w14:paraId="5EAF365B"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38" w:author="Desmond Lartey" w:date="2025-01-26T21:59:00Z"/>
                <w:lang w:val="nl-NL"/>
              </w:rPr>
            </w:pPr>
            <w:ins w:id="339" w:author="Desmond Lartey" w:date="2025-01-26T21:59:00Z">
              <w:r w:rsidRPr="00323DB7">
                <w:rPr>
                  <w:lang w:val="nl-NL"/>
                </w:rPr>
                <w:t>1</w:t>
              </w:r>
            </w:ins>
          </w:p>
        </w:tc>
      </w:tr>
      <w:tr w:rsidR="00323DB7" w:rsidRPr="00323DB7" w14:paraId="4A612729" w14:textId="77777777" w:rsidTr="00323DB7">
        <w:trPr>
          <w:cnfStyle w:val="000000100000" w:firstRow="0" w:lastRow="0" w:firstColumn="0" w:lastColumn="0" w:oddVBand="0" w:evenVBand="0" w:oddHBand="1" w:evenHBand="0" w:firstRowFirstColumn="0" w:firstRowLastColumn="0" w:lastRowFirstColumn="0" w:lastRowLastColumn="0"/>
          <w:trHeight w:val="270"/>
          <w:ins w:id="340" w:author="Desmond Lartey" w:date="2025-01-26T21:59:00Z"/>
          <w:trPrChange w:id="34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42" w:author="Desmond Lartey" w:date="2025-01-26T22:00:00Z">
              <w:tcPr>
                <w:tcW w:w="5234" w:type="dxa"/>
                <w:gridSpan w:val="2"/>
                <w:noWrap/>
                <w:hideMark/>
              </w:tcPr>
            </w:tcPrChange>
          </w:tcPr>
          <w:p w14:paraId="62F8696F"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343" w:author="Desmond Lartey" w:date="2025-01-26T21:59:00Z"/>
                <w:lang w:val="nl-NL"/>
              </w:rPr>
            </w:pPr>
          </w:p>
        </w:tc>
        <w:tc>
          <w:tcPr>
            <w:tcW w:w="0" w:type="dxa"/>
            <w:noWrap/>
            <w:hideMark/>
            <w:tcPrChange w:id="344" w:author="Desmond Lartey" w:date="2025-01-26T22:00:00Z">
              <w:tcPr>
                <w:tcW w:w="3026" w:type="dxa"/>
                <w:gridSpan w:val="2"/>
                <w:noWrap/>
                <w:hideMark/>
              </w:tcPr>
            </w:tcPrChange>
          </w:tcPr>
          <w:p w14:paraId="6EF1B95D"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345" w:author="Desmond Lartey" w:date="2025-01-26T21:59:00Z"/>
                <w:lang w:val="nl-NL"/>
              </w:rPr>
            </w:pPr>
          </w:p>
        </w:tc>
      </w:tr>
      <w:tr w:rsidR="00323DB7" w:rsidRPr="00323DB7" w14:paraId="6724B26B" w14:textId="77777777" w:rsidTr="00323DB7">
        <w:trPr>
          <w:trHeight w:val="270"/>
          <w:ins w:id="346" w:author="Desmond Lartey" w:date="2025-01-26T21:59:00Z"/>
          <w:trPrChange w:id="34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348" w:author="Desmond Lartey" w:date="2025-01-26T22:00:00Z">
              <w:tcPr>
                <w:tcW w:w="5234" w:type="dxa"/>
                <w:gridSpan w:val="2"/>
                <w:noWrap/>
                <w:hideMark/>
              </w:tcPr>
            </w:tcPrChange>
          </w:tcPr>
          <w:p w14:paraId="0C282BD6" w14:textId="77777777" w:rsidR="00323DB7" w:rsidRPr="00323DB7" w:rsidRDefault="00323DB7" w:rsidP="00323DB7">
            <w:pPr>
              <w:spacing w:after="160" w:line="480" w:lineRule="auto"/>
              <w:rPr>
                <w:ins w:id="349" w:author="Desmond Lartey" w:date="2025-01-26T21:59:00Z"/>
                <w:lang w:val="nl-NL"/>
              </w:rPr>
            </w:pPr>
            <w:ins w:id="350" w:author="Desmond Lartey" w:date="2025-01-26T21:59:00Z">
              <w:r w:rsidRPr="00323DB7">
                <w:rPr>
                  <w:lang w:val="nl-NL"/>
                </w:rPr>
                <w:t>Total Responses</w:t>
              </w:r>
            </w:ins>
          </w:p>
        </w:tc>
        <w:tc>
          <w:tcPr>
            <w:tcW w:w="0" w:type="dxa"/>
            <w:noWrap/>
            <w:hideMark/>
            <w:tcPrChange w:id="351" w:author="Desmond Lartey" w:date="2025-01-26T22:00:00Z">
              <w:tcPr>
                <w:tcW w:w="3026" w:type="dxa"/>
                <w:gridSpan w:val="2"/>
                <w:noWrap/>
                <w:hideMark/>
              </w:tcPr>
            </w:tcPrChange>
          </w:tcPr>
          <w:p w14:paraId="7C265F58"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52" w:author="Desmond Lartey" w:date="2025-01-26T21:59:00Z"/>
                <w:lang w:val="nl-NL"/>
              </w:rPr>
            </w:pPr>
            <w:ins w:id="353" w:author="Desmond Lartey" w:date="2025-01-26T21:59:00Z">
              <w:r w:rsidRPr="00323DB7">
                <w:rPr>
                  <w:lang w:val="nl-NL"/>
                </w:rPr>
                <w:t>108</w:t>
              </w:r>
            </w:ins>
          </w:p>
        </w:tc>
      </w:tr>
    </w:tbl>
    <w:p w14:paraId="6CF330A0" w14:textId="77777777" w:rsidR="00323DB7" w:rsidRDefault="00323DB7" w:rsidP="00DE3935">
      <w:pPr>
        <w:spacing w:after="160"/>
      </w:pPr>
    </w:p>
    <w:p w14:paraId="00000068" w14:textId="77777777" w:rsidR="005B4773" w:rsidRDefault="0098553B" w:rsidP="00DE3935">
      <w:pPr>
        <w:pStyle w:val="Heading2"/>
        <w:ind w:firstLine="0"/>
        <w:jc w:val="left"/>
      </w:pPr>
      <w:bookmarkStart w:id="354" w:name="_Toc188373150"/>
      <w:bookmarkStart w:id="355" w:name="_Toc188550506"/>
      <w:r>
        <w:t>Approach to Data Processing</w:t>
      </w:r>
      <w:bookmarkEnd w:id="354"/>
      <w:bookmarkEnd w:id="355"/>
    </w:p>
    <w:p w14:paraId="00000069" w14:textId="54D79E6D" w:rsidR="005B4773" w:rsidRPr="00E96916" w:rsidRDefault="0098553B" w:rsidP="00DE3935">
      <w:pPr>
        <w:pStyle w:val="Heading3"/>
        <w:jc w:val="left"/>
      </w:pPr>
      <w:bookmarkStart w:id="356" w:name="_Toc188373151"/>
      <w:r w:rsidRPr="00E96916">
        <w:t xml:space="preserve">Step 1: Initial </w:t>
      </w:r>
      <w:r w:rsidR="00E96916" w:rsidRPr="00E96916">
        <w:t>C</w:t>
      </w:r>
      <w:r w:rsidRPr="00E96916">
        <w:t>leaning</w:t>
      </w:r>
      <w:bookmarkEnd w:id="356"/>
    </w:p>
    <w:p w14:paraId="0000006B" w14:textId="780D4215" w:rsidR="005B4773" w:rsidRDefault="0098553B" w:rsidP="00DE3935">
      <w:pPr>
        <w:spacing w:after="160"/>
      </w:pPr>
      <w:r>
        <w:t>After</w:t>
      </w:r>
      <w:r w:rsidR="00CA0507">
        <w:t xml:space="preserve"> data</w:t>
      </w:r>
      <w:r>
        <w:t xml:space="preserve"> collection, the data was exported into a structured spreadsheet, containing respondent demographics, answers, and metadata, such as response start and end dates. The </w:t>
      </w:r>
      <w:r>
        <w:lastRenderedPageBreak/>
        <w:t>initial processing step involved cleaning the raw dataset to ensure usability, removing irrelevant columns and handling missing or inconsistent values. Columns such as "IP Address" and optional contact information were excluded to retain focus on core responses. Incomplete entries were either discarded or filled with placeholder values to maintain data integrity. The cleaned dataset, now standardized, included demographic information and responses for further analysis.</w:t>
      </w:r>
    </w:p>
    <w:p w14:paraId="0000006C" w14:textId="2D8D63A9" w:rsidR="005B4773" w:rsidRDefault="0098553B" w:rsidP="00DE3935">
      <w:pPr>
        <w:pStyle w:val="Heading3"/>
        <w:jc w:val="left"/>
      </w:pPr>
      <w:bookmarkStart w:id="357" w:name="_Toc188373152"/>
      <w:r>
        <w:t xml:space="preserve">Step 2: Categorization of </w:t>
      </w:r>
      <w:r w:rsidR="00480CB9">
        <w:t>R</w:t>
      </w:r>
      <w:r>
        <w:t>esponses</w:t>
      </w:r>
      <w:bookmarkEnd w:id="357"/>
    </w:p>
    <w:p w14:paraId="0000006D" w14:textId="1D3E1C10" w:rsidR="005B4773" w:rsidRDefault="0098553B" w:rsidP="00DE3935">
      <w:pPr>
        <w:spacing w:after="160"/>
      </w:pPr>
      <w:r>
        <w:t xml:space="preserve">The second step of the process involved categorizing the responses into predefined categories based </w:t>
      </w:r>
      <w:r w:rsidR="005A349B">
        <w:t>on each</w:t>
      </w:r>
      <w:r>
        <w:t xml:space="preserve"> </w:t>
      </w:r>
      <w:r w:rsidR="005A349B">
        <w:t>subject</w:t>
      </w:r>
      <w:r>
        <w:t xml:space="preserve">. Questions were divided into six primary categories: </w:t>
      </w:r>
      <w:r w:rsidR="00480CB9">
        <w:rPr>
          <w:i/>
        </w:rPr>
        <w:t>r</w:t>
      </w:r>
      <w:r>
        <w:rPr>
          <w:i/>
        </w:rPr>
        <w:t xml:space="preserve">eview, </w:t>
      </w:r>
      <w:r w:rsidR="00480CB9">
        <w:rPr>
          <w:i/>
        </w:rPr>
        <w:t>r</w:t>
      </w:r>
      <w:r>
        <w:rPr>
          <w:i/>
        </w:rPr>
        <w:t xml:space="preserve">isk </w:t>
      </w:r>
      <w:r w:rsidR="00480CB9">
        <w:rPr>
          <w:i/>
        </w:rPr>
        <w:t>r</w:t>
      </w:r>
      <w:r>
        <w:rPr>
          <w:i/>
        </w:rPr>
        <w:t xml:space="preserve">eduction, </w:t>
      </w:r>
      <w:r w:rsidR="00480CB9">
        <w:rPr>
          <w:i/>
        </w:rPr>
        <w:t>r</w:t>
      </w:r>
      <w:r>
        <w:rPr>
          <w:i/>
        </w:rPr>
        <w:t xml:space="preserve">eadiness, </w:t>
      </w:r>
      <w:r w:rsidR="00480CB9">
        <w:rPr>
          <w:i/>
        </w:rPr>
        <w:t>r</w:t>
      </w:r>
      <w:r>
        <w:rPr>
          <w:i/>
        </w:rPr>
        <w:t>esponse</w:t>
      </w:r>
      <w:r>
        <w:t xml:space="preserve">, </w:t>
      </w:r>
      <w:r w:rsidR="00480CB9">
        <w:rPr>
          <w:i/>
        </w:rPr>
        <w:t>r</w:t>
      </w:r>
      <w:r>
        <w:rPr>
          <w:i/>
        </w:rPr>
        <w:t>ecovery</w:t>
      </w:r>
      <w:r>
        <w:t xml:space="preserve">, and </w:t>
      </w:r>
      <w:r w:rsidR="00480CB9">
        <w:rPr>
          <w:i/>
        </w:rPr>
        <w:t>m</w:t>
      </w:r>
      <w:r>
        <w:rPr>
          <w:i/>
        </w:rPr>
        <w:t>iscellaneous</w:t>
      </w:r>
      <w:r>
        <w:t xml:space="preserve">. There was also an </w:t>
      </w:r>
      <w:r w:rsidR="00480CB9">
        <w:rPr>
          <w:i/>
        </w:rPr>
        <w:t>a</w:t>
      </w:r>
      <w:r>
        <w:rPr>
          <w:i/>
        </w:rPr>
        <w:t xml:space="preserve">dditional </w:t>
      </w:r>
      <w:r w:rsidR="00480CB9">
        <w:rPr>
          <w:i/>
        </w:rPr>
        <w:t>i</w:t>
      </w:r>
      <w:r>
        <w:rPr>
          <w:i/>
        </w:rPr>
        <w:t>nsight</w:t>
      </w:r>
      <w:r>
        <w:t xml:space="preserve"> category for questions that fell outside of the predefined categories</w:t>
      </w:r>
      <w:r w:rsidR="005A349B">
        <w:t xml:space="preserve"> to allow for new themes to emerge</w:t>
      </w:r>
      <w:r>
        <w:t>.</w:t>
      </w:r>
    </w:p>
    <w:p w14:paraId="0000006E" w14:textId="72C75399" w:rsidR="005B4773" w:rsidRDefault="0098553B" w:rsidP="00DE3935">
      <w:pPr>
        <w:spacing w:after="160"/>
      </w:pPr>
      <w:r>
        <w:t xml:space="preserve">The categorization process was guided by a </w:t>
      </w:r>
      <w:proofErr w:type="gramStart"/>
      <w:r>
        <w:t>keyword</w:t>
      </w:r>
      <w:r w:rsidR="005A349B">
        <w:t xml:space="preserve"> </w:t>
      </w:r>
      <w:r>
        <w:t>based</w:t>
      </w:r>
      <w:proofErr w:type="gramEnd"/>
      <w:r>
        <w:t xml:space="preserve"> mapping strategy. Each question was analyzed against a predefined set of keywords associated with the different categories. For example, questions involving fire management personnel, equipment, and firefighting tactics were categorized under </w:t>
      </w:r>
      <w:r w:rsidR="00480CB9">
        <w:rPr>
          <w:i/>
        </w:rPr>
        <w:t>r</w:t>
      </w:r>
      <w:r>
        <w:rPr>
          <w:i/>
        </w:rPr>
        <w:t>esponse</w:t>
      </w:r>
      <w:r>
        <w:t xml:space="preserve">, while questions related to training programs or preparedness efforts were classified under </w:t>
      </w:r>
      <w:r w:rsidR="00480CB9">
        <w:rPr>
          <w:i/>
        </w:rPr>
        <w:t>r</w:t>
      </w:r>
      <w:r>
        <w:rPr>
          <w:i/>
        </w:rPr>
        <w:t>eadiness</w:t>
      </w:r>
      <w:r>
        <w:t>. This mapping required a deep understanding of the assessment structure and content.</w:t>
      </w:r>
    </w:p>
    <w:p w14:paraId="0000006F" w14:textId="77777777" w:rsidR="005B4773" w:rsidRDefault="0098553B" w:rsidP="00DE3935">
      <w:pPr>
        <w:spacing w:after="160"/>
      </w:pPr>
      <w:r>
        <w:t xml:space="preserve">This step also involved developing an algorithm to detect key phrases within the questions. The algorithm worked by scanning each question, matching it against a list of predefined keywords, and assigning the appropriate category based on the content of the question. This categorization allowed the responses to be organized by theme, making it easier to analyze the data within each respective field. The output of this step was a newly categorized dataset that </w:t>
      </w:r>
      <w:r>
        <w:lastRenderedPageBreak/>
        <w:t>included the respondent ID, the category of the question, the question itself, and the corresponding response.</w:t>
      </w:r>
    </w:p>
    <w:p w14:paraId="00000070" w14:textId="588DF341" w:rsidR="005B4773" w:rsidRDefault="0098553B" w:rsidP="00DE3935">
      <w:pPr>
        <w:pStyle w:val="Heading3"/>
        <w:jc w:val="left"/>
      </w:pPr>
      <w:bookmarkStart w:id="358" w:name="_Toc188373153"/>
      <w:r>
        <w:t xml:space="preserve">Step 3: Merging </w:t>
      </w:r>
      <w:r w:rsidR="00480CB9">
        <w:t>D</w:t>
      </w:r>
      <w:r>
        <w:t xml:space="preserve">emographic and </w:t>
      </w:r>
      <w:r w:rsidR="00480CB9">
        <w:t>C</w:t>
      </w:r>
      <w:r>
        <w:t xml:space="preserve">ategorized </w:t>
      </w:r>
      <w:r w:rsidR="00480CB9">
        <w:t>D</w:t>
      </w:r>
      <w:r>
        <w:t>ata</w:t>
      </w:r>
      <w:bookmarkEnd w:id="358"/>
    </w:p>
    <w:p w14:paraId="00000071" w14:textId="77777777" w:rsidR="005B4773" w:rsidRDefault="0098553B" w:rsidP="00DE3935">
      <w:pPr>
        <w:spacing w:after="160"/>
      </w:pPr>
      <w:r>
        <w:t>The third and final step involved integrating the demographic information of each respondent with the categorized responses. The demographic information included fields such as race, gender, province, and occupation. The goal was to enrich the categorized data by including these demographic details, allowing for a more comprehensive analysis of the responses.</w:t>
      </w:r>
    </w:p>
    <w:p w14:paraId="00000072" w14:textId="63DF00DA" w:rsidR="005B4773" w:rsidRDefault="0098553B" w:rsidP="00DE3935">
      <w:pPr>
        <w:spacing w:after="160"/>
      </w:pPr>
      <w:r>
        <w:t>To achieve this, the cleaned dataset (which contained demographic information) was merged with the categorized dataset (which contained categorized responses). This merge was based on the respondent ID, ensuring that each response was linked to the corresponding respondent’s demographic data. A key challenge in this step was ensuring that the demographic fields, such as race, gender, province,</w:t>
      </w:r>
      <w:r w:rsidR="00570445">
        <w:t xml:space="preserve"> and occupation,</w:t>
      </w:r>
      <w:r>
        <w:t xml:space="preserve"> were appropriately aligned with the responses. The solution was to harmonize these fields, ensuring consistent formatting and handling any missing data carefully. In cases where respondents did not provide certain demographic details, placeholder values were used to maintain the structure of the data.</w:t>
      </w:r>
    </w:p>
    <w:p w14:paraId="00000073" w14:textId="7D30972A" w:rsidR="005B4773" w:rsidRDefault="0098553B" w:rsidP="00DE3935">
      <w:pPr>
        <w:spacing w:after="160"/>
      </w:pPr>
      <w:r>
        <w:t xml:space="preserve">To further enhance the analysis, a new field, </w:t>
      </w:r>
      <w:r w:rsidR="00480CB9">
        <w:rPr>
          <w:i/>
        </w:rPr>
        <w:t>d</w:t>
      </w:r>
      <w:r>
        <w:rPr>
          <w:i/>
        </w:rPr>
        <w:t>emography</w:t>
      </w:r>
      <w:r>
        <w:t>, was created by concatenating the race, gender, province</w:t>
      </w:r>
      <w:r w:rsidR="00570445">
        <w:t>, and occupation</w:t>
      </w:r>
      <w:r>
        <w:t xml:space="preserve"> information into a single field. This allowed for a quick view of the respondent's demographic profile alongside their responses. The final dataset consisted of the following columns: </w:t>
      </w:r>
      <w:r w:rsidR="00480CB9">
        <w:rPr>
          <w:i/>
        </w:rPr>
        <w:t>r</w:t>
      </w:r>
      <w:r>
        <w:rPr>
          <w:i/>
        </w:rPr>
        <w:t>espondent ID</w:t>
      </w:r>
      <w:r>
        <w:t xml:space="preserve">, </w:t>
      </w:r>
      <w:r w:rsidR="00480CB9">
        <w:rPr>
          <w:i/>
        </w:rPr>
        <w:t>c</w:t>
      </w:r>
      <w:r>
        <w:rPr>
          <w:i/>
        </w:rPr>
        <w:t>ategory</w:t>
      </w:r>
      <w:r>
        <w:t xml:space="preserve">, </w:t>
      </w:r>
      <w:r w:rsidR="00480CB9">
        <w:rPr>
          <w:i/>
        </w:rPr>
        <w:t>qu</w:t>
      </w:r>
      <w:r>
        <w:rPr>
          <w:i/>
        </w:rPr>
        <w:t>estion</w:t>
      </w:r>
      <w:r>
        <w:t xml:space="preserve">, </w:t>
      </w:r>
      <w:r w:rsidR="00480CB9">
        <w:rPr>
          <w:i/>
        </w:rPr>
        <w:t>r</w:t>
      </w:r>
      <w:r>
        <w:rPr>
          <w:i/>
        </w:rPr>
        <w:t>esponse</w:t>
      </w:r>
      <w:r>
        <w:t xml:space="preserve">, </w:t>
      </w:r>
      <w:r w:rsidR="00480CB9">
        <w:rPr>
          <w:i/>
        </w:rPr>
        <w:t>r</w:t>
      </w:r>
      <w:r>
        <w:rPr>
          <w:i/>
        </w:rPr>
        <w:t>ace</w:t>
      </w:r>
      <w:r>
        <w:t xml:space="preserve">, </w:t>
      </w:r>
      <w:r w:rsidR="00480CB9">
        <w:rPr>
          <w:i/>
        </w:rPr>
        <w:t>g</w:t>
      </w:r>
      <w:r>
        <w:rPr>
          <w:i/>
        </w:rPr>
        <w:t>ender</w:t>
      </w:r>
      <w:r>
        <w:t xml:space="preserve">, </w:t>
      </w:r>
      <w:r w:rsidR="00480CB9">
        <w:rPr>
          <w:i/>
        </w:rPr>
        <w:t>p</w:t>
      </w:r>
      <w:r>
        <w:rPr>
          <w:i/>
        </w:rPr>
        <w:t>rovince</w:t>
      </w:r>
      <w:r>
        <w:t xml:space="preserve">, </w:t>
      </w:r>
      <w:r w:rsidR="00480CB9">
        <w:rPr>
          <w:i/>
        </w:rPr>
        <w:t>o</w:t>
      </w:r>
      <w:r>
        <w:rPr>
          <w:i/>
        </w:rPr>
        <w:t>ccupation</w:t>
      </w:r>
      <w:r>
        <w:t xml:space="preserve">, and </w:t>
      </w:r>
      <w:r w:rsidR="00480CB9">
        <w:rPr>
          <w:i/>
        </w:rPr>
        <w:t>d</w:t>
      </w:r>
      <w:r>
        <w:rPr>
          <w:i/>
        </w:rPr>
        <w:t>emography</w:t>
      </w:r>
      <w:r>
        <w:t>. This structure enabled detailed analysis across multiple dimensions, such as understanding how responses varied by demographic group or region.</w:t>
      </w:r>
    </w:p>
    <w:p w14:paraId="00000074" w14:textId="2C6E0D1B" w:rsidR="005B4773" w:rsidRDefault="0098553B" w:rsidP="00480CB9">
      <w:pPr>
        <w:pStyle w:val="Heading2"/>
        <w:ind w:firstLine="0"/>
      </w:pPr>
      <w:bookmarkStart w:id="359" w:name="_Toc188373154"/>
      <w:bookmarkStart w:id="360" w:name="_Toc188550507"/>
      <w:r>
        <w:t xml:space="preserve">Analysis </w:t>
      </w:r>
      <w:r w:rsidR="00480CB9">
        <w:t>S</w:t>
      </w:r>
      <w:r>
        <w:t>trategy</w:t>
      </w:r>
      <w:bookmarkEnd w:id="359"/>
      <w:bookmarkEnd w:id="360"/>
    </w:p>
    <w:p w14:paraId="00000075" w14:textId="77777777" w:rsidR="005B4773" w:rsidRDefault="0098553B" w:rsidP="00DE3935">
      <w:pPr>
        <w:spacing w:after="160"/>
      </w:pPr>
      <w:r>
        <w:lastRenderedPageBreak/>
        <w:t>An analysis strategy was designed to extract insights from responses by focusing on the relationships between respondents’ demographic information and their responses across different categories of questions. This section details the methodological approach used for the analysis, focusing on the comparative and correlation-based frameworks applied to the dataset.</w:t>
      </w:r>
    </w:p>
    <w:p w14:paraId="00000076" w14:textId="20DEFB50" w:rsidR="005B4773" w:rsidRDefault="0098553B" w:rsidP="00DE3935">
      <w:pPr>
        <w:pStyle w:val="Heading3"/>
        <w:jc w:val="left"/>
      </w:pPr>
      <w:bookmarkStart w:id="361" w:name="_Toc188373155"/>
      <w:r>
        <w:t xml:space="preserve">Approach to </w:t>
      </w:r>
      <w:r w:rsidR="00480CB9">
        <w:t>C</w:t>
      </w:r>
      <w:r>
        <w:t xml:space="preserve">omparative </w:t>
      </w:r>
      <w:r w:rsidR="00480CB9">
        <w:t>A</w:t>
      </w:r>
      <w:r>
        <w:t>nalysis</w:t>
      </w:r>
      <w:bookmarkEnd w:id="361"/>
    </w:p>
    <w:p w14:paraId="00000077" w14:textId="78C0424E" w:rsidR="005B4773" w:rsidRDefault="0098553B" w:rsidP="00DE3935">
      <w:pPr>
        <w:spacing w:after="160"/>
      </w:pPr>
      <w:r>
        <w:t xml:space="preserve">The comparative analysis aims to understand how different demographic groups responded to various questions. The focus is on identifying patterns and trends across </w:t>
      </w:r>
      <w:r w:rsidR="00FB7AD4">
        <w:t xml:space="preserve">demographic fields </w:t>
      </w:r>
      <w:r>
        <w:t>such as gender, race, province, and occupation, and how these groups perceive and interact with the topic of wildland fire management.</w:t>
      </w:r>
    </w:p>
    <w:p w14:paraId="00000078" w14:textId="77777777" w:rsidR="005B4773" w:rsidRDefault="0098553B" w:rsidP="00DE3935">
      <w:pPr>
        <w:spacing w:after="160"/>
      </w:pPr>
      <w:r>
        <w:t>The comparative analysis begins by filtering the dataset to isolate responses to a particular question. Once the relevant data is extracted, the responses are further grouped based on a selected demographic, allowing for the comparison of answers across different respondent profiles. This helps to highlight the influence of factors such as location or occupation on attitudes toward wildland fire management.</w:t>
      </w:r>
    </w:p>
    <w:p w14:paraId="00000079" w14:textId="77777777" w:rsidR="005B4773" w:rsidRDefault="0098553B" w:rsidP="00DE3935">
      <w:pPr>
        <w:spacing w:after="160"/>
      </w:pPr>
      <w:r>
        <w:t>For example, if analyzing responses to the question, “What are the top two causes of human-originated wildfires?” the data would be grouped by the selected demographic (e.g., province). The responses would then be compared across provinces to reveal whether geographic location has a significant impact on perceptions regarding wildfire causes. The results of these analyses are visually represented using different types of charts, such as bar charts or pie charts, depending on the data structure.</w:t>
      </w:r>
    </w:p>
    <w:p w14:paraId="0000007A" w14:textId="623BAA16" w:rsidR="005B4773" w:rsidRDefault="0098553B" w:rsidP="00DE3935">
      <w:pPr>
        <w:pStyle w:val="Heading3"/>
        <w:jc w:val="left"/>
      </w:pPr>
      <w:bookmarkStart w:id="362" w:name="_Toc188373156"/>
      <w:r>
        <w:t xml:space="preserve">Approach to </w:t>
      </w:r>
      <w:r w:rsidR="00480CB9">
        <w:t>C</w:t>
      </w:r>
      <w:r>
        <w:t xml:space="preserve">orrelation </w:t>
      </w:r>
      <w:r w:rsidR="00480CB9">
        <w:t>A</w:t>
      </w:r>
      <w:r>
        <w:t>nalysis</w:t>
      </w:r>
      <w:bookmarkEnd w:id="362"/>
    </w:p>
    <w:p w14:paraId="0000007B" w14:textId="02BCACDE" w:rsidR="005B4773" w:rsidRDefault="0098553B" w:rsidP="00DE3935">
      <w:pPr>
        <w:spacing w:after="160"/>
      </w:pPr>
      <w:r>
        <w:lastRenderedPageBreak/>
        <w:t>Correlation analysis, in contrast to comparative analysis, aims to uncover potential relationships between responses to different questions. This analysis is valuable for identifying underlying patterns between different aspects of wildland fire management as perceived by the respondents.</w:t>
      </w:r>
    </w:p>
    <w:p w14:paraId="0000007C" w14:textId="77777777" w:rsidR="005B4773" w:rsidRDefault="0098553B" w:rsidP="00DE3935">
      <w:pPr>
        <w:spacing w:after="160"/>
      </w:pPr>
      <w:r>
        <w:t>The correlation process begins by selecting two questions that are hypothesized to have some form of interdependency. For instance, responses to a question about the sufficiency of firefighting equipment may be correlated with responses regarding the preparedness of fire brigades. The responses to both questions are merged, allowing for the examination of how often certain responses to one question co-occur with specific responses to another.</w:t>
      </w:r>
    </w:p>
    <w:p w14:paraId="0000007D" w14:textId="77777777" w:rsidR="005B4773" w:rsidRDefault="0098553B" w:rsidP="00DE3935">
      <w:pPr>
        <w:spacing w:after="160"/>
      </w:pPr>
      <w:r>
        <w:t>Once the data is merged, a contingency table (or crosstab) is constructed to cross-classify the responses to the two questions. The strength of the relationship between the responses is visually represented using heatmaps. The correlation analysis provides insights into how different aspects of wildland fire management are interlinked in the perceptions of the respondents. For example, it can reveal whether respondents who believe that equipment is inadequate are also more likely to view community preparedness as insufficient. This type of analysis offers a more nuanced understanding of the challenges and opportunities in fire management.</w:t>
      </w:r>
    </w:p>
    <w:p w14:paraId="0000007E" w14:textId="59D4C0FB" w:rsidR="005B4773" w:rsidRDefault="0098553B" w:rsidP="00DE3935">
      <w:pPr>
        <w:pStyle w:val="Heading3"/>
        <w:jc w:val="left"/>
      </w:pPr>
      <w:bookmarkStart w:id="363" w:name="_Toc188373157"/>
      <w:r>
        <w:t xml:space="preserve">Integration of </w:t>
      </w:r>
      <w:r w:rsidR="00480CB9">
        <w:t>D</w:t>
      </w:r>
      <w:r>
        <w:t xml:space="preserve">emographic </w:t>
      </w:r>
      <w:r w:rsidR="00480CB9">
        <w:t>D</w:t>
      </w:r>
      <w:r>
        <w:t xml:space="preserve">ata in </w:t>
      </w:r>
      <w:r w:rsidR="002228A6">
        <w:t xml:space="preserve">Correlation </w:t>
      </w:r>
      <w:r w:rsidR="00480CB9">
        <w:t>A</w:t>
      </w:r>
      <w:r>
        <w:t>nalysis</w:t>
      </w:r>
      <w:bookmarkEnd w:id="363"/>
    </w:p>
    <w:p w14:paraId="00000080" w14:textId="403235F2" w:rsidR="005B4773" w:rsidRDefault="0098553B" w:rsidP="00DE3935">
      <w:pPr>
        <w:spacing w:after="160"/>
      </w:pPr>
      <w:r>
        <w:t xml:space="preserve">In the comparative analysis, demographic information acts as the key factor for segmenting the data. This segmentation allows for comparisons between different groups and helps identify how personal and professional backgrounds influence perspectives on wildland fire management. For example, examining responses from individuals in different occupations, such as firefighters versus foresters, reveals how roles within the fire management ecosystem shape perceptions. In </w:t>
      </w:r>
      <w:r>
        <w:lastRenderedPageBreak/>
        <w:t>correlation analysis, demographic data does not directly affect the calculation of correlations but helps in understanding the broader context of the relationships between different responses.</w:t>
      </w:r>
    </w:p>
    <w:p w14:paraId="00000081" w14:textId="614C6472" w:rsidR="005B4773" w:rsidRDefault="0098553B" w:rsidP="00DE3935">
      <w:pPr>
        <w:pStyle w:val="Heading3"/>
        <w:jc w:val="left"/>
      </w:pPr>
      <w:bookmarkStart w:id="364" w:name="_Toc188373158"/>
      <w:r>
        <w:t xml:space="preserve">Response </w:t>
      </w:r>
      <w:r w:rsidR="00480CB9">
        <w:t>D</w:t>
      </w:r>
      <w:r>
        <w:t>istribution and Top</w:t>
      </w:r>
      <w:r w:rsidR="00026AF1">
        <w:t xml:space="preserve"> </w:t>
      </w:r>
      <w:r>
        <w:t xml:space="preserve">N </w:t>
      </w:r>
      <w:r w:rsidR="00480CB9">
        <w:t>A</w:t>
      </w:r>
      <w:r>
        <w:t>nalysis</w:t>
      </w:r>
      <w:bookmarkEnd w:id="364"/>
    </w:p>
    <w:p w14:paraId="00000082" w14:textId="64C1F480" w:rsidR="005B4773" w:rsidRDefault="0098553B" w:rsidP="00DE3935">
      <w:pPr>
        <w:spacing w:after="160"/>
      </w:pPr>
      <w:r>
        <w:t xml:space="preserve">There were more than 7,000 records of data. </w:t>
      </w:r>
      <w:r w:rsidR="00026AF1">
        <w:t>To</w:t>
      </w:r>
      <w:r>
        <w:t xml:space="preserve"> manage</w:t>
      </w:r>
      <w:r w:rsidR="00026AF1">
        <w:t xml:space="preserve"> the</w:t>
      </w:r>
      <w:r>
        <w:t xml:space="preserve"> large dataset and focus on the most significant findings, the analysis includes a </w:t>
      </w:r>
      <w:r w:rsidR="00026AF1">
        <w:t>t</w:t>
      </w:r>
      <w:r>
        <w:t>op</w:t>
      </w:r>
      <w:r w:rsidR="00026AF1">
        <w:t xml:space="preserve"> </w:t>
      </w:r>
      <w:r>
        <w:t>N approach. This involves selecting the top N most frequent responses for analysis, which ensures that the most impactful or commonly held views are prioritized in the analysis. The function selects the top responses based on total mentions across all</w:t>
      </w:r>
      <w:r w:rsidR="009149C9">
        <w:t xml:space="preserve"> demographic factors</w:t>
      </w:r>
      <w:r w:rsidR="00026AF1">
        <w:t xml:space="preserve"> </w:t>
      </w:r>
      <w:r>
        <w:t xml:space="preserve">and then filters for visualization accordingly. The </w:t>
      </w:r>
      <w:r w:rsidR="00026AF1">
        <w:t>t</w:t>
      </w:r>
      <w:r>
        <w:t>op</w:t>
      </w:r>
      <w:r w:rsidR="00026AF1">
        <w:t xml:space="preserve"> </w:t>
      </w:r>
      <w:r>
        <w:t xml:space="preserve">N responses provide a clearer picture of general sentiment without outliers or less common opinions. For example, in a question where respondents are asked about the most frequent causes of wildfires, only the top 20 responses might be visualized, allowing for more focused insights on the primary drivers of wildfires as perceived by </w:t>
      </w:r>
      <w:r w:rsidR="00026AF1">
        <w:t>most</w:t>
      </w:r>
      <w:r>
        <w:t xml:space="preserve"> respondents.</w:t>
      </w:r>
    </w:p>
    <w:p w14:paraId="00000083" w14:textId="796500E6" w:rsidR="005B4773" w:rsidRDefault="0098553B" w:rsidP="00DE3935">
      <w:pPr>
        <w:pStyle w:val="Heading3"/>
        <w:jc w:val="left"/>
      </w:pPr>
      <w:bookmarkStart w:id="365" w:name="_Toc188373159"/>
      <w:r>
        <w:t xml:space="preserve">Using Streamlit for </w:t>
      </w:r>
      <w:r w:rsidR="00480CB9">
        <w:t>E</w:t>
      </w:r>
      <w:r>
        <w:t xml:space="preserve">xploration and </w:t>
      </w:r>
      <w:r w:rsidR="00480CB9">
        <w:t>V</w:t>
      </w:r>
      <w:r>
        <w:t>isualization</w:t>
      </w:r>
      <w:bookmarkEnd w:id="365"/>
    </w:p>
    <w:p w14:paraId="00000084" w14:textId="78333439" w:rsidR="005B4773" w:rsidRDefault="0098553B" w:rsidP="00DE3935">
      <w:pPr>
        <w:spacing w:after="160"/>
      </w:pPr>
      <w:r>
        <w:t xml:space="preserve">The findings were analyzed through a </w:t>
      </w:r>
      <w:proofErr w:type="gramStart"/>
      <w:r>
        <w:t>web</w:t>
      </w:r>
      <w:r w:rsidR="00026AF1">
        <w:t xml:space="preserve"> </w:t>
      </w:r>
      <w:r>
        <w:t>based</w:t>
      </w:r>
      <w:proofErr w:type="gramEnd"/>
      <w:r>
        <w:t xml:space="preserve"> application </w:t>
      </w:r>
      <w:r w:rsidR="00026AF1">
        <w:t xml:space="preserve">named </w:t>
      </w:r>
      <w:proofErr w:type="spellStart"/>
      <w:r>
        <w:t>Streamlit</w:t>
      </w:r>
      <w:proofErr w:type="spellEnd"/>
      <w:r>
        <w:t xml:space="preserve"> to enable interactive exploration and visualization. Streamlit's flexible and </w:t>
      </w:r>
      <w:proofErr w:type="gramStart"/>
      <w:r>
        <w:t>user</w:t>
      </w:r>
      <w:r w:rsidR="00026AF1">
        <w:t xml:space="preserve"> </w:t>
      </w:r>
      <w:r>
        <w:t>friendly</w:t>
      </w:r>
      <w:proofErr w:type="gramEnd"/>
      <w:r>
        <w:t xml:space="preserve"> platform allows users to dynamically filter and analyze data by selecting categories, questions, and demographic attributes via an intuitive sidebar. This real</w:t>
      </w:r>
      <w:r w:rsidR="00026AF1">
        <w:t xml:space="preserve"> </w:t>
      </w:r>
      <w:r>
        <w:t>time engagement facilitates quick insights based on specific interests or concerns for stakeholders, researchers, and decision</w:t>
      </w:r>
      <w:r w:rsidR="00026AF1">
        <w:t xml:space="preserve"> </w:t>
      </w:r>
      <w:r>
        <w:t>makers.</w:t>
      </w:r>
    </w:p>
    <w:p w14:paraId="00000086" w14:textId="0A77713E" w:rsidR="005B4773" w:rsidRDefault="0098553B" w:rsidP="008B7F46">
      <w:pPr>
        <w:spacing w:after="160"/>
      </w:pPr>
      <w:r>
        <w:t xml:space="preserve">The app supports comparative or correlation analyses across various questions, offering tailored visualizations such as bar charts, pie charts, heatmaps, and line charts. Users can choose the type of analysis and chart to best represent the relationships and trends they wish to explore. This interactivity is crucial for presenting complex datasets like the South Africa Wildland Fire </w:t>
      </w:r>
      <w:r>
        <w:lastRenderedPageBreak/>
        <w:t>assessment in an accessible manner, enabling users to gain actionable insights without needing advanced technical expertise.</w:t>
      </w:r>
      <w:r w:rsidR="008B7F46">
        <w:t xml:space="preserve"> </w:t>
      </w:r>
      <w:r>
        <w:t>Users can focus on specific questions or examine relationships between multiple questions. The option to switch between comparative and correlation analysis ensures a wide range of insights</w:t>
      </w:r>
      <w:r w:rsidR="008B7F46">
        <w:t xml:space="preserve"> aligned with research goals</w:t>
      </w:r>
      <w:r w:rsidR="009149C9">
        <w:t>.</w:t>
      </w:r>
    </w:p>
    <w:p w14:paraId="00000087" w14:textId="23401BC9" w:rsidR="005B4773" w:rsidRDefault="0098553B" w:rsidP="00DE3935">
      <w:pPr>
        <w:spacing w:after="160"/>
      </w:pPr>
      <w:r>
        <w:t>This flexibility supports the broader aim of understanding respondent perceptions and deriving actionable insights to inform policy and operational strategies in wildland fire management. The data</w:t>
      </w:r>
      <w:r w:rsidR="008B7F46">
        <w:t xml:space="preserve"> </w:t>
      </w:r>
      <w:r>
        <w:t xml:space="preserve">driven approach helps stakeholders identify key areas for improvement, assess existing programs' efficacy, and prioritize future research and interventions. The following link can be used to develop your own customized Streamlit app for exploring and visualizing data: </w:t>
      </w:r>
      <w:hyperlink r:id="rId15">
        <w:r>
          <w:rPr>
            <w:color w:val="1155CC"/>
            <w:u w:val="single"/>
          </w:rPr>
          <w:t>https://github.com/</w:t>
        </w:r>
      </w:hyperlink>
      <w:r>
        <w:t>. This site provides a guide that will assist users in fully leveraging the interactive features of the app to perform their own customized analysis.</w:t>
      </w:r>
    </w:p>
    <w:p w14:paraId="00000088" w14:textId="77777777" w:rsidR="005B4773" w:rsidRDefault="0098553B" w:rsidP="00AA36CB">
      <w:pPr>
        <w:pStyle w:val="Heading1"/>
        <w:ind w:firstLine="0"/>
      </w:pPr>
      <w:bookmarkStart w:id="366" w:name="_Toc188373160"/>
      <w:bookmarkStart w:id="367" w:name="_Toc188550508"/>
      <w:r>
        <w:t>Findings</w:t>
      </w:r>
      <w:bookmarkEnd w:id="366"/>
      <w:bookmarkEnd w:id="367"/>
    </w:p>
    <w:p w14:paraId="00000089" w14:textId="2C052EC9" w:rsidR="005B4773" w:rsidRDefault="0098553B" w:rsidP="00DE3935">
      <w:pPr>
        <w:spacing w:after="160"/>
      </w:pPr>
      <w:r>
        <w:t>The assessment reveal</w:t>
      </w:r>
      <w:r w:rsidR="00FA0D10">
        <w:t>ed</w:t>
      </w:r>
      <w:r>
        <w:t xml:space="preserve"> significant insights into perceptions and experiences of wildland fire management across South Africa, categorized into five thematic areas: </w:t>
      </w:r>
      <w:r w:rsidR="006057E8" w:rsidRPr="006057E8">
        <w:rPr>
          <w:i/>
          <w:iCs/>
        </w:rPr>
        <w:t>r</w:t>
      </w:r>
      <w:r w:rsidRPr="006057E8">
        <w:rPr>
          <w:i/>
          <w:iCs/>
        </w:rPr>
        <w:t xml:space="preserve">eview, </w:t>
      </w:r>
      <w:r w:rsidR="006057E8" w:rsidRPr="006057E8">
        <w:rPr>
          <w:i/>
          <w:iCs/>
        </w:rPr>
        <w:t>r</w:t>
      </w:r>
      <w:r w:rsidRPr="006057E8">
        <w:rPr>
          <w:i/>
          <w:iCs/>
        </w:rPr>
        <w:t xml:space="preserve">isk </w:t>
      </w:r>
      <w:r w:rsidR="006057E8" w:rsidRPr="006057E8">
        <w:rPr>
          <w:i/>
          <w:iCs/>
        </w:rPr>
        <w:t>r</w:t>
      </w:r>
      <w:r w:rsidRPr="006057E8">
        <w:rPr>
          <w:i/>
          <w:iCs/>
        </w:rPr>
        <w:t xml:space="preserve">eduction, </w:t>
      </w:r>
      <w:r w:rsidR="006057E8" w:rsidRPr="006057E8">
        <w:rPr>
          <w:i/>
          <w:iCs/>
        </w:rPr>
        <w:t>r</w:t>
      </w:r>
      <w:r w:rsidRPr="006057E8">
        <w:rPr>
          <w:i/>
          <w:iCs/>
        </w:rPr>
        <w:t xml:space="preserve">eadiness, </w:t>
      </w:r>
      <w:r w:rsidR="006057E8" w:rsidRPr="006057E8">
        <w:rPr>
          <w:i/>
          <w:iCs/>
        </w:rPr>
        <w:t>r</w:t>
      </w:r>
      <w:r w:rsidRPr="006057E8">
        <w:rPr>
          <w:i/>
          <w:iCs/>
        </w:rPr>
        <w:t xml:space="preserve">esponse, and </w:t>
      </w:r>
      <w:r w:rsidR="006057E8" w:rsidRPr="006057E8">
        <w:rPr>
          <w:i/>
          <w:iCs/>
        </w:rPr>
        <w:t>r</w:t>
      </w:r>
      <w:r w:rsidRPr="006057E8">
        <w:rPr>
          <w:i/>
          <w:iCs/>
        </w:rPr>
        <w:t>ecovery.</w:t>
      </w:r>
      <w:r>
        <w:t xml:space="preserve"> Examination of these areas showed notable regional, </w:t>
      </w:r>
      <w:r w:rsidR="00E460C2">
        <w:t>race</w:t>
      </w:r>
      <w:r>
        <w:t xml:space="preserve">, and </w:t>
      </w:r>
      <w:proofErr w:type="gramStart"/>
      <w:r>
        <w:t>gender</w:t>
      </w:r>
      <w:r w:rsidR="00FA0D10">
        <w:t xml:space="preserve"> </w:t>
      </w:r>
      <w:r>
        <w:t>based</w:t>
      </w:r>
      <w:proofErr w:type="gramEnd"/>
      <w:r>
        <w:t xml:space="preserve"> differences in experiences and perceptions related to wildland fires.</w:t>
      </w:r>
    </w:p>
    <w:p w14:paraId="0000008A" w14:textId="11A5C2A0" w:rsidR="005B4773" w:rsidRDefault="0098553B" w:rsidP="00DE3935">
      <w:pPr>
        <w:pStyle w:val="Heading3"/>
      </w:pPr>
      <w:bookmarkStart w:id="368" w:name="_Toc188373161"/>
      <w:r>
        <w:t xml:space="preserve">Review: </w:t>
      </w:r>
      <w:r w:rsidR="00DE3935">
        <w:t>A</w:t>
      </w:r>
      <w:r>
        <w:t xml:space="preserve">nalysis of the </w:t>
      </w:r>
      <w:r w:rsidR="00DE3935">
        <w:t>F</w:t>
      </w:r>
      <w:r>
        <w:t xml:space="preserve">ire </w:t>
      </w:r>
      <w:r w:rsidR="00DE3935">
        <w:t>I</w:t>
      </w:r>
      <w:r>
        <w:t xml:space="preserve">ssue and </w:t>
      </w:r>
      <w:r w:rsidR="00DE3935">
        <w:t>I</w:t>
      </w:r>
      <w:r>
        <w:t xml:space="preserve">dentification of </w:t>
      </w:r>
      <w:r w:rsidR="00DE3935">
        <w:t>O</w:t>
      </w:r>
      <w:r>
        <w:t xml:space="preserve">ptions for </w:t>
      </w:r>
      <w:r w:rsidR="00DE3935">
        <w:t>P</w:t>
      </w:r>
      <w:r>
        <w:t xml:space="preserve">ositive </w:t>
      </w:r>
      <w:r w:rsidR="00DE3935">
        <w:t>C</w:t>
      </w:r>
      <w:r>
        <w:t>hange</w:t>
      </w:r>
      <w:bookmarkEnd w:id="368"/>
    </w:p>
    <w:p w14:paraId="0000008B" w14:textId="0F0E2179" w:rsidR="005B4773" w:rsidRDefault="0098553B" w:rsidP="00DE3935">
      <w:pPr>
        <w:spacing w:after="160"/>
      </w:pPr>
      <w:r>
        <w:t>Our findings show</w:t>
      </w:r>
      <w:r w:rsidR="00FA0D10">
        <w:t>ed</w:t>
      </w:r>
      <w:r>
        <w:t xml:space="preserve"> that 58% of respondents either "somewhat agree" or "strongly agree" that wildland fires significantly harm their communities, indicating widespread acknowledgment of these detrimental effects</w:t>
      </w:r>
      <w:r w:rsidR="00FA0D10">
        <w:t xml:space="preserve"> (see fig. 1a and 1b)</w:t>
      </w:r>
      <w:r>
        <w:t xml:space="preserve">. Notably, heightened concern was observed in the Western Cape province, where 11 out of 19 participants "strongly agree" about the severe </w:t>
      </w:r>
      <w:r>
        <w:lastRenderedPageBreak/>
        <w:t xml:space="preserve">negative impacts of wildland fires. </w:t>
      </w:r>
      <w:r>
        <w:rPr>
          <w:noProof/>
        </w:rPr>
        <w:drawing>
          <wp:inline distT="0" distB="0" distL="0" distR="0" wp14:anchorId="77739024" wp14:editId="07777777">
            <wp:extent cx="5393160" cy="356274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93160" cy="3562744"/>
                    </a:xfrm>
                    <a:prstGeom prst="rect">
                      <a:avLst/>
                    </a:prstGeom>
                    <a:ln/>
                  </pic:spPr>
                </pic:pic>
              </a:graphicData>
            </a:graphic>
          </wp:inline>
        </w:drawing>
      </w:r>
      <w:r>
        <w:rPr>
          <w:noProof/>
        </w:rPr>
        <w:drawing>
          <wp:inline distT="0" distB="0" distL="0" distR="0" wp14:anchorId="5ACDB262" wp14:editId="07777777">
            <wp:extent cx="4785948" cy="30550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b="6250"/>
                    <a:stretch>
                      <a:fillRect/>
                    </a:stretch>
                  </pic:blipFill>
                  <pic:spPr>
                    <a:xfrm>
                      <a:off x="0" y="0"/>
                      <a:ext cx="4785948" cy="3055018"/>
                    </a:xfrm>
                    <a:prstGeom prst="rect">
                      <a:avLst/>
                    </a:prstGeom>
                    <a:ln/>
                  </pic:spPr>
                </pic:pic>
              </a:graphicData>
            </a:graphic>
          </wp:inline>
        </w:drawing>
      </w:r>
    </w:p>
    <w:p w14:paraId="0000008C" w14:textId="77777777" w:rsidR="005B4773" w:rsidRDefault="0098553B" w:rsidP="007D5690">
      <w:pPr>
        <w:spacing w:after="160"/>
      </w:pPr>
      <w:commentRangeStart w:id="369"/>
      <w:commentRangeStart w:id="370"/>
      <w:commentRangeStart w:id="371"/>
      <w:r>
        <w:t>Figure xx: This heatmap shows responses to the question about unwanted effects of wildland fires across different provinces.</w:t>
      </w:r>
      <w:commentRangeEnd w:id="369"/>
      <w:r w:rsidR="00FA0D10">
        <w:rPr>
          <w:rStyle w:val="CommentReference"/>
          <w:rFonts w:ascii="Cambria" w:eastAsiaTheme="minorHAnsi" w:hAnsi="Cambria" w:cstheme="minorBidi"/>
        </w:rPr>
        <w:commentReference w:id="369"/>
      </w:r>
      <w:commentRangeEnd w:id="370"/>
      <w:r w:rsidR="00BF3CAC">
        <w:rPr>
          <w:rStyle w:val="CommentReference"/>
          <w:rFonts w:ascii="Cambria" w:eastAsiaTheme="minorHAnsi" w:hAnsi="Cambria" w:cstheme="minorBidi"/>
        </w:rPr>
        <w:commentReference w:id="370"/>
      </w:r>
      <w:commentRangeEnd w:id="371"/>
      <w:r w:rsidR="00B82970">
        <w:rPr>
          <w:rStyle w:val="CommentReference"/>
          <w:rFonts w:ascii="Cambria" w:eastAsiaTheme="minorHAnsi" w:hAnsi="Cambria" w:cstheme="minorBidi"/>
        </w:rPr>
        <w:commentReference w:id="371"/>
      </w:r>
    </w:p>
    <w:p w14:paraId="0000008D" w14:textId="77777777" w:rsidR="005B4773" w:rsidRDefault="0098553B" w:rsidP="007D5690">
      <w:pPr>
        <w:spacing w:after="160"/>
      </w:pPr>
      <w:r>
        <w:lastRenderedPageBreak/>
        <w:t>Demographically, 46% of Black respondents expressed concern about the adverse effects of wildland fires. Additionally, male respondents were more likely than females to "strongly agree" about the negative impacts of wildfires.</w:t>
      </w:r>
    </w:p>
    <w:p w14:paraId="0000008E" w14:textId="5B1757D5" w:rsidR="005B4773" w:rsidRDefault="0098553B" w:rsidP="007D5690">
      <w:pPr>
        <w:pStyle w:val="Heading3"/>
        <w:jc w:val="left"/>
      </w:pPr>
      <w:bookmarkStart w:id="372" w:name="_Toc188373162"/>
      <w:r>
        <w:t xml:space="preserve">Risk Reduction: </w:t>
      </w:r>
      <w:r w:rsidR="007D5690">
        <w:t>P</w:t>
      </w:r>
      <w:r>
        <w:t xml:space="preserve">revention </w:t>
      </w:r>
      <w:r w:rsidR="007D5690">
        <w:t>and</w:t>
      </w:r>
      <w:r>
        <w:t xml:space="preserve"> </w:t>
      </w:r>
      <w:r w:rsidR="007D5690">
        <w:t>F</w:t>
      </w:r>
      <w:r>
        <w:t xml:space="preserve">ocusing </w:t>
      </w:r>
      <w:r w:rsidR="007D5690">
        <w:t>R</w:t>
      </w:r>
      <w:r>
        <w:t xml:space="preserve">esources on the </w:t>
      </w:r>
      <w:r w:rsidR="007D5690">
        <w:t>U</w:t>
      </w:r>
      <w:r>
        <w:t xml:space="preserve">nderlying </w:t>
      </w:r>
      <w:r w:rsidR="007D5690">
        <w:t>C</w:t>
      </w:r>
      <w:r>
        <w:t xml:space="preserve">auses of </w:t>
      </w:r>
      <w:r w:rsidR="007D5690">
        <w:t>F</w:t>
      </w:r>
      <w:r>
        <w:t>ires</w:t>
      </w:r>
      <w:bookmarkEnd w:id="372"/>
      <w:r>
        <w:t xml:space="preserve"> </w:t>
      </w:r>
    </w:p>
    <w:p w14:paraId="0000008F" w14:textId="78EF85F2" w:rsidR="005B4773" w:rsidRDefault="0098553B" w:rsidP="007D5690">
      <w:pPr>
        <w:spacing w:after="160"/>
      </w:pPr>
      <w:r>
        <w:t>Our analysis identified arson as the leading cause of human</w:t>
      </w:r>
      <w:r w:rsidR="00C612F9">
        <w:t xml:space="preserve"> </w:t>
      </w:r>
      <w:r>
        <w:t xml:space="preserve">originated wildfires, cited by 17 respondents, followed by negligence, mentioned by </w:t>
      </w:r>
      <w:r w:rsidR="00C612F9">
        <w:t>seven</w:t>
      </w:r>
      <w:r>
        <w:t xml:space="preserve"> respondents. When queried about intentional fires, 41 respondents pointed to arson as the main motive, while grazing and fuel management were also significant, with 16 and 11 mentions, respectively</w:t>
      </w:r>
      <w:r w:rsidR="00005C35">
        <w:t xml:space="preserve"> (see fig. 2)</w:t>
      </w:r>
      <w:r>
        <w:t xml:space="preserve">. </w:t>
      </w:r>
    </w:p>
    <w:p w14:paraId="00000090" w14:textId="77777777" w:rsidR="005B4773" w:rsidRDefault="0098553B">
      <w:pPr>
        <w:spacing w:after="160"/>
        <w:jc w:val="both"/>
      </w:pPr>
      <w:r>
        <w:rPr>
          <w:noProof/>
        </w:rPr>
        <w:drawing>
          <wp:inline distT="0" distB="0" distL="0" distR="0" wp14:anchorId="00A73A62" wp14:editId="07777777">
            <wp:extent cx="5760720" cy="40976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60720" cy="4097655"/>
                    </a:xfrm>
                    <a:prstGeom prst="rect">
                      <a:avLst/>
                    </a:prstGeom>
                    <a:ln/>
                  </pic:spPr>
                </pic:pic>
              </a:graphicData>
            </a:graphic>
          </wp:inline>
        </w:drawing>
      </w:r>
    </w:p>
    <w:p w14:paraId="00000092" w14:textId="38826108" w:rsidR="005B4773" w:rsidRDefault="0098553B" w:rsidP="007D5690">
      <w:pPr>
        <w:spacing w:after="160"/>
      </w:pPr>
      <w:r>
        <w:t>Female respondents identified arson as a primary concern for intentionally set fires, reflecting gender</w:t>
      </w:r>
      <w:r w:rsidR="00C612F9">
        <w:t xml:space="preserve"> </w:t>
      </w:r>
      <w:r>
        <w:t xml:space="preserve">specific safety concerns or experiences. </w:t>
      </w:r>
    </w:p>
    <w:p w14:paraId="00000093" w14:textId="333D29B4" w:rsidR="005B4773" w:rsidRDefault="0098553B" w:rsidP="007D5690">
      <w:pPr>
        <w:pStyle w:val="Heading3"/>
        <w:jc w:val="left"/>
      </w:pPr>
      <w:bookmarkStart w:id="373" w:name="_Toc188373163"/>
      <w:r>
        <w:lastRenderedPageBreak/>
        <w:t xml:space="preserve">Readiness: </w:t>
      </w:r>
      <w:r w:rsidR="007D5690">
        <w:t>P</w:t>
      </w:r>
      <w:r>
        <w:t xml:space="preserve">reparing to </w:t>
      </w:r>
      <w:r w:rsidR="007D5690">
        <w:t>F</w:t>
      </w:r>
      <w:r>
        <w:t xml:space="preserve">ight </w:t>
      </w:r>
      <w:r w:rsidR="007D5690">
        <w:t>F</w:t>
      </w:r>
      <w:r>
        <w:t>ires</w:t>
      </w:r>
      <w:bookmarkEnd w:id="373"/>
    </w:p>
    <w:p w14:paraId="00000094" w14:textId="3C6826B1" w:rsidR="005B4773" w:rsidRDefault="0098553B" w:rsidP="007D5690">
      <w:pPr>
        <w:spacing w:after="160"/>
      </w:pPr>
      <w:r>
        <w:t>When evaluating the readiness of personnel to manage wildland fires, assessment results indicate</w:t>
      </w:r>
      <w:r w:rsidR="00A20E35">
        <w:t>d</w:t>
      </w:r>
      <w:r>
        <w:t xml:space="preserve"> mixed perceptions. While 29% of respondents "somewhat agree" that there are sufficient personnel to deal with wildland fires, 23% "strongly disagree," highlighting a significant divide in the perceived preparedness. Regional analysis show</w:t>
      </w:r>
      <w:r w:rsidR="00A20E35">
        <w:t>ed</w:t>
      </w:r>
      <w:r>
        <w:t xml:space="preserve"> that the Western Cape once again stands out, with </w:t>
      </w:r>
      <w:r w:rsidR="00A20E35">
        <w:t>seven</w:t>
      </w:r>
      <w:r>
        <w:t xml:space="preserve"> out of 19 respondents "strongly disagreeing" about personnel readiness. </w:t>
      </w:r>
    </w:p>
    <w:p w14:paraId="00000095" w14:textId="77777777" w:rsidR="005B4773" w:rsidRDefault="0098553B">
      <w:pPr>
        <w:spacing w:after="160"/>
        <w:jc w:val="both"/>
      </w:pPr>
      <w:r>
        <w:rPr>
          <w:noProof/>
        </w:rPr>
        <w:drawing>
          <wp:inline distT="0" distB="0" distL="0" distR="0" wp14:anchorId="140C239C" wp14:editId="07777777">
            <wp:extent cx="5760720" cy="50126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60720" cy="5012690"/>
                    </a:xfrm>
                    <a:prstGeom prst="rect">
                      <a:avLst/>
                    </a:prstGeom>
                    <a:ln/>
                  </pic:spPr>
                </pic:pic>
              </a:graphicData>
            </a:graphic>
          </wp:inline>
        </w:drawing>
      </w:r>
    </w:p>
    <w:p w14:paraId="00000097" w14:textId="1644B6BA" w:rsidR="005B4773" w:rsidRDefault="0098553B" w:rsidP="007D5690">
      <w:pPr>
        <w:spacing w:after="160"/>
      </w:pPr>
      <w:r>
        <w:lastRenderedPageBreak/>
        <w:t>Regarding brigade training, we found that 42 respondents "somewhat agree" and 33 "strongly agree" that wildland fire suppression brigades are professionally trained and equipped. This positive outlook on brigade readiness was more prevalent among Black and Coloured respondents, who were more likely to express confidence in the brigade’s preparedness compared to White respondents</w:t>
      </w:r>
      <w:r w:rsidR="00005C35">
        <w:t xml:space="preserve"> (see fig. 3)</w:t>
      </w:r>
      <w:r>
        <w:t xml:space="preserve">. </w:t>
      </w:r>
    </w:p>
    <w:p w14:paraId="00000098" w14:textId="121C0E0B" w:rsidR="005B4773" w:rsidRDefault="0098553B" w:rsidP="007D5690">
      <w:pPr>
        <w:pStyle w:val="Heading3"/>
      </w:pPr>
      <w:bookmarkStart w:id="374" w:name="_Toc188373164"/>
      <w:r>
        <w:t xml:space="preserve">Response: </w:t>
      </w:r>
      <w:r w:rsidR="007D5690">
        <w:t>E</w:t>
      </w:r>
      <w:r>
        <w:t xml:space="preserve">nsuring </w:t>
      </w:r>
      <w:r w:rsidR="007D5690">
        <w:t>A</w:t>
      </w:r>
      <w:r>
        <w:t xml:space="preserve">ppropriate </w:t>
      </w:r>
      <w:r w:rsidR="007D5690">
        <w:t>R</w:t>
      </w:r>
      <w:r>
        <w:t xml:space="preserve">esponses to </w:t>
      </w:r>
      <w:r w:rsidR="007D5690">
        <w:t>U</w:t>
      </w:r>
      <w:r>
        <w:t xml:space="preserve">nwanted </w:t>
      </w:r>
      <w:r w:rsidR="007D5690">
        <w:t>D</w:t>
      </w:r>
      <w:r>
        <w:t xml:space="preserve">amaging </w:t>
      </w:r>
      <w:r w:rsidR="007D5690">
        <w:t>F</w:t>
      </w:r>
      <w:r>
        <w:t>ires</w:t>
      </w:r>
      <w:bookmarkEnd w:id="374"/>
    </w:p>
    <w:p w14:paraId="00000099" w14:textId="7DF51B6B" w:rsidR="005B4773" w:rsidRDefault="0098553B" w:rsidP="007D5690">
      <w:pPr>
        <w:spacing w:after="160"/>
      </w:pPr>
      <w:r>
        <w:t>Our findings on the response capabilities to wildfires show</w:t>
      </w:r>
      <w:r w:rsidR="00005C35">
        <w:t>ed</w:t>
      </w:r>
      <w:r>
        <w:t xml:space="preserve"> that a substantial number of respondents</w:t>
      </w:r>
      <w:r w:rsidR="00005C35">
        <w:t xml:space="preserve"> agreed</w:t>
      </w:r>
      <w:r>
        <w:t>, 36 "strongly agree" and 36 "somewhat agree," that a</w:t>
      </w:r>
      <w:r w:rsidR="00005C35">
        <w:t xml:space="preserve"> formal</w:t>
      </w:r>
      <w:r>
        <w:t xml:space="preserve"> </w:t>
      </w:r>
      <w:r w:rsidR="00005C35">
        <w:t>ICS</w:t>
      </w:r>
      <w:r>
        <w:t xml:space="preserve"> is utilized in their communities. However, we also noted regional disparities, with respondents in the Western Cape showing stronger agreement (</w:t>
      </w:r>
      <w:r w:rsidR="007D5690">
        <w:t>eight</w:t>
      </w:r>
      <w:r>
        <w:t xml:space="preserve"> out of 19 "strongly agree") compared to mixed perceptions in Eastern Cape and Gauteng</w:t>
      </w:r>
      <w:r w:rsidR="00005C35">
        <w:t xml:space="preserve"> (see </w:t>
      </w:r>
      <w:commentRangeStart w:id="375"/>
      <w:r w:rsidR="00005C35">
        <w:t>fig. 4a, 4b, and 4c)</w:t>
      </w:r>
      <w:r>
        <w:t>.</w:t>
      </w:r>
      <w:commentRangeEnd w:id="375"/>
      <w:r w:rsidR="00005C35">
        <w:rPr>
          <w:rStyle w:val="CommentReference"/>
          <w:rFonts w:ascii="Cambria" w:eastAsiaTheme="minorHAnsi" w:hAnsi="Cambria" w:cstheme="minorBidi"/>
        </w:rPr>
        <w:commentReference w:id="375"/>
      </w:r>
    </w:p>
    <w:p w14:paraId="0000009A" w14:textId="383C390F" w:rsidR="005B4773" w:rsidRDefault="0098553B">
      <w:pPr>
        <w:spacing w:after="160"/>
        <w:jc w:val="both"/>
      </w:pPr>
      <w:r>
        <w:rPr>
          <w:noProof/>
        </w:rPr>
        <w:lastRenderedPageBreak/>
        <w:drawing>
          <wp:inline distT="0" distB="0" distL="0" distR="0" wp14:anchorId="72E47971" wp14:editId="07777777">
            <wp:extent cx="5760720" cy="37807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60720" cy="3780790"/>
                    </a:xfrm>
                    <a:prstGeom prst="rect">
                      <a:avLst/>
                    </a:prstGeom>
                    <a:ln/>
                  </pic:spPr>
                </pic:pic>
              </a:graphicData>
            </a:graphic>
          </wp:inline>
        </w:drawing>
      </w:r>
      <w:del w:id="376" w:author="Desmond Lartey" w:date="2025-01-26T22:04:00Z">
        <w:r w:rsidDel="00283293">
          <w:rPr>
            <w:noProof/>
          </w:rPr>
          <w:drawing>
            <wp:inline distT="0" distB="0" distL="0" distR="0" wp14:anchorId="06C04315" wp14:editId="7965C4C5">
              <wp:extent cx="5760720" cy="3683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b="6103"/>
                      <a:stretch>
                        <a:fillRect/>
                      </a:stretch>
                    </pic:blipFill>
                    <pic:spPr>
                      <a:xfrm>
                        <a:off x="0" y="0"/>
                        <a:ext cx="5760720" cy="3683000"/>
                      </a:xfrm>
                      <a:prstGeom prst="rect">
                        <a:avLst/>
                      </a:prstGeom>
                      <a:ln/>
                    </pic:spPr>
                  </pic:pic>
                </a:graphicData>
              </a:graphic>
            </wp:inline>
          </w:drawing>
        </w:r>
      </w:del>
      <w:r>
        <w:rPr>
          <w:noProof/>
        </w:rPr>
        <w:lastRenderedPageBreak/>
        <w:drawing>
          <wp:inline distT="0" distB="0" distL="0" distR="0" wp14:anchorId="2443E9ED" wp14:editId="07777777">
            <wp:extent cx="5760720" cy="43370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b="8088"/>
                    <a:stretch>
                      <a:fillRect/>
                    </a:stretch>
                  </pic:blipFill>
                  <pic:spPr>
                    <a:xfrm>
                      <a:off x="0" y="0"/>
                      <a:ext cx="5760720" cy="4337050"/>
                    </a:xfrm>
                    <a:prstGeom prst="rect">
                      <a:avLst/>
                    </a:prstGeom>
                    <a:ln/>
                  </pic:spPr>
                </pic:pic>
              </a:graphicData>
            </a:graphic>
          </wp:inline>
        </w:drawing>
      </w:r>
    </w:p>
    <w:p w14:paraId="0000009E" w14:textId="09CD00A1" w:rsidR="005B4773" w:rsidRDefault="0098553B" w:rsidP="00872C2C">
      <w:pPr>
        <w:spacing w:after="160"/>
      </w:pPr>
      <w:r>
        <w:t>In terms of equipment provision, 75 respondents either "strongly agree" or "somewhat agree" that firefighters are adequately equipped. However, 17 respondents expressed concerns about the quality or availability of equipment. Gender</w:t>
      </w:r>
      <w:r w:rsidR="00005C35">
        <w:t xml:space="preserve"> </w:t>
      </w:r>
      <w:r>
        <w:t>based analysis revealed that female respondents were slightly more optimistic about the provision of equipment compared to males.</w:t>
      </w:r>
    </w:p>
    <w:p w14:paraId="0000009F" w14:textId="265AAC16" w:rsidR="005B4773" w:rsidRDefault="0098553B" w:rsidP="007D5690">
      <w:pPr>
        <w:pStyle w:val="Heading3"/>
        <w:jc w:val="left"/>
      </w:pPr>
      <w:bookmarkStart w:id="377" w:name="_Toc188373165"/>
      <w:r>
        <w:t xml:space="preserve">Recovery: </w:t>
      </w:r>
      <w:r w:rsidR="007D5690">
        <w:t>C</w:t>
      </w:r>
      <w:r>
        <w:t xml:space="preserve">ommunity </w:t>
      </w:r>
      <w:r w:rsidR="007D5690">
        <w:t>W</w:t>
      </w:r>
      <w:r>
        <w:t xml:space="preserve">elfare, </w:t>
      </w:r>
      <w:r w:rsidR="007D5690">
        <w:t>R</w:t>
      </w:r>
      <w:r>
        <w:t xml:space="preserve">epairing </w:t>
      </w:r>
      <w:r w:rsidR="007D5690">
        <w:t>I</w:t>
      </w:r>
      <w:r>
        <w:t>nfrastructure</w:t>
      </w:r>
      <w:r w:rsidR="00104282">
        <w:t>,</w:t>
      </w:r>
      <w:r>
        <w:t xml:space="preserve"> and </w:t>
      </w:r>
      <w:r w:rsidR="007D5690">
        <w:t>R</w:t>
      </w:r>
      <w:r>
        <w:t xml:space="preserve">estoration of </w:t>
      </w:r>
      <w:r w:rsidR="007D5690">
        <w:t>F</w:t>
      </w:r>
      <w:r>
        <w:t>ire-</w:t>
      </w:r>
      <w:r w:rsidR="007D5690">
        <w:t>D</w:t>
      </w:r>
      <w:r>
        <w:t xml:space="preserve">amaged </w:t>
      </w:r>
      <w:r w:rsidR="007D5690">
        <w:t>L</w:t>
      </w:r>
      <w:r>
        <w:t>andscapes</w:t>
      </w:r>
      <w:bookmarkEnd w:id="377"/>
    </w:p>
    <w:p w14:paraId="000000A0" w14:textId="77777777" w:rsidR="005B4773" w:rsidRDefault="0098553B" w:rsidP="007D5690">
      <w:pPr>
        <w:spacing w:after="160"/>
      </w:pPr>
      <w:r>
        <w:t>When it comes to recovery efforts following wildland fires, we found that 42 respondents either "somewhat agree" or "strongly agree" that there are restoration guidelines in place for ecosystems affected by wildland fires. However, a substantial proportion of respondents (32) expressed concerns, either "somewhat disagreeing" or "strongly disagreeing."</w:t>
      </w:r>
    </w:p>
    <w:p w14:paraId="000000A1" w14:textId="77777777" w:rsidR="005B4773" w:rsidRDefault="0098553B">
      <w:pPr>
        <w:spacing w:after="160"/>
        <w:jc w:val="both"/>
      </w:pPr>
      <w:r>
        <w:rPr>
          <w:noProof/>
        </w:rPr>
        <w:lastRenderedPageBreak/>
        <w:drawing>
          <wp:inline distT="0" distB="0" distL="0" distR="0" wp14:anchorId="64E8F19F" wp14:editId="07777777">
            <wp:extent cx="5760720" cy="42976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60720" cy="4297680"/>
                    </a:xfrm>
                    <a:prstGeom prst="rect">
                      <a:avLst/>
                    </a:prstGeom>
                    <a:ln/>
                  </pic:spPr>
                </pic:pic>
              </a:graphicData>
            </a:graphic>
          </wp:inline>
        </w:drawing>
      </w:r>
    </w:p>
    <w:p w14:paraId="000000A3" w14:textId="670B2AF2" w:rsidR="005B4773" w:rsidRDefault="0098553B" w:rsidP="007D5690">
      <w:pPr>
        <w:spacing w:after="160"/>
      </w:pPr>
      <w:r>
        <w:t>Regional data suggests disparities in recovery perceptions, particularly in the Western Cape, where responses were mixed regarding the presence of support programs and restoration guidelines after damaging wildfires. In terms of gender, male respondents were more likely to "strongly disagree" about the effectiveness of recovery programs compared to females</w:t>
      </w:r>
      <w:r w:rsidR="00005C35">
        <w:t xml:space="preserve"> (see fig. 5)</w:t>
      </w:r>
      <w:r>
        <w:t xml:space="preserve">. </w:t>
      </w:r>
    </w:p>
    <w:p w14:paraId="000000A4" w14:textId="77777777" w:rsidR="005B4773" w:rsidRDefault="0098553B" w:rsidP="00E460C2">
      <w:pPr>
        <w:pStyle w:val="Heading1"/>
        <w:ind w:firstLine="0"/>
      </w:pPr>
      <w:bookmarkStart w:id="378" w:name="_Toc188373166"/>
      <w:bookmarkStart w:id="379" w:name="_Toc188550509"/>
      <w:r>
        <w:t>Summary of Results</w:t>
      </w:r>
      <w:bookmarkEnd w:id="378"/>
      <w:bookmarkEnd w:id="379"/>
    </w:p>
    <w:p w14:paraId="000000A5" w14:textId="6764CA65" w:rsidR="005B4773" w:rsidRDefault="0098553B">
      <w:pPr>
        <w:pBdr>
          <w:top w:val="nil"/>
          <w:left w:val="nil"/>
          <w:bottom w:val="nil"/>
          <w:right w:val="nil"/>
          <w:between w:val="nil"/>
        </w:pBdr>
      </w:pPr>
      <w:r>
        <w:t xml:space="preserve">This assessment found mixed perceptions within each of the </w:t>
      </w:r>
      <w:r w:rsidR="007D5690">
        <w:t>five</w:t>
      </w:r>
      <w:r>
        <w:t xml:space="preserve"> R’s of IFM. Further analysis of demographic variables reveal</w:t>
      </w:r>
      <w:r w:rsidR="00273D71">
        <w:t>ed</w:t>
      </w:r>
      <w:r>
        <w:t xml:space="preserve"> multiple trends across race, gender, and province.</w:t>
      </w:r>
    </w:p>
    <w:p w14:paraId="000000A6" w14:textId="77777777" w:rsidR="005B4773" w:rsidRDefault="0098553B" w:rsidP="007D5690">
      <w:pPr>
        <w:pStyle w:val="Heading2"/>
        <w:ind w:firstLine="0"/>
      </w:pPr>
      <w:bookmarkStart w:id="380" w:name="_Toc188373167"/>
      <w:bookmarkStart w:id="381" w:name="_Toc188550510"/>
      <w:r>
        <w:t>Review</w:t>
      </w:r>
      <w:bookmarkEnd w:id="380"/>
      <w:bookmarkEnd w:id="381"/>
      <w:r>
        <w:t xml:space="preserve"> </w:t>
      </w:r>
    </w:p>
    <w:p w14:paraId="000000A7" w14:textId="701F5887" w:rsidR="005B4773" w:rsidRDefault="0098553B">
      <w:pPr>
        <w:pBdr>
          <w:top w:val="nil"/>
          <w:left w:val="nil"/>
          <w:bottom w:val="nil"/>
          <w:right w:val="nil"/>
          <w:between w:val="nil"/>
        </w:pBdr>
      </w:pPr>
      <w:r>
        <w:lastRenderedPageBreak/>
        <w:t>Most respondents perceive</w:t>
      </w:r>
      <w:r w:rsidR="00273D71">
        <w:t>d</w:t>
      </w:r>
      <w:r>
        <w:t xml:space="preserve"> that wildland fires have significant unwanted effects in their communities. Respondents from the province of Western Cape expressed the most concern regarding the unwanted impacts of wildland fires. Demographically, </w:t>
      </w:r>
      <w:r w:rsidR="00827BCE">
        <w:t>B</w:t>
      </w:r>
      <w:r>
        <w:t>lack respondents were particularly concerned about the unwanted effects of wildfires, which could reflect heightened awareness within this demographic. Gender</w:t>
      </w:r>
      <w:r w:rsidR="00273D71">
        <w:t xml:space="preserve"> </w:t>
      </w:r>
      <w:r>
        <w:t>based results show</w:t>
      </w:r>
      <w:r w:rsidR="00273D71">
        <w:t>ed</w:t>
      </w:r>
      <w:r>
        <w:t xml:space="preserve"> that male respondents </w:t>
      </w:r>
      <w:r w:rsidR="00273D71">
        <w:t xml:space="preserve">were </w:t>
      </w:r>
      <w:r>
        <w:t xml:space="preserve">more concerned about the unwanted effects of wildland fires compared to their female counterparts. This may suggest that males in the sample have had more direct encounters or negative experiences with wildfires. </w:t>
      </w:r>
    </w:p>
    <w:p w14:paraId="000000A8" w14:textId="1DA448CF" w:rsidR="005B4773" w:rsidRDefault="0098553B" w:rsidP="007D5690">
      <w:pPr>
        <w:pStyle w:val="Heading2"/>
        <w:ind w:firstLine="0"/>
      </w:pPr>
      <w:bookmarkStart w:id="382" w:name="_Toc188373168"/>
      <w:bookmarkStart w:id="383" w:name="_Toc188550511"/>
      <w:r>
        <w:t xml:space="preserve">Risk </w:t>
      </w:r>
      <w:r w:rsidR="007D5690">
        <w:t>R</w:t>
      </w:r>
      <w:r>
        <w:t>eduction</w:t>
      </w:r>
      <w:bookmarkEnd w:id="382"/>
      <w:bookmarkEnd w:id="383"/>
    </w:p>
    <w:p w14:paraId="000000A9" w14:textId="0ECDAE3E" w:rsidR="005B4773" w:rsidRDefault="0098553B">
      <w:pPr>
        <w:pBdr>
          <w:top w:val="nil"/>
          <w:left w:val="nil"/>
          <w:bottom w:val="nil"/>
          <w:right w:val="nil"/>
          <w:between w:val="nil"/>
        </w:pBdr>
      </w:pPr>
      <w:r>
        <w:t>Assessment results indicate</w:t>
      </w:r>
      <w:r w:rsidR="00273D71">
        <w:t>d</w:t>
      </w:r>
      <w:r>
        <w:t xml:space="preserve"> that when considering human</w:t>
      </w:r>
      <w:r w:rsidR="008B4C50">
        <w:t xml:space="preserve"> </w:t>
      </w:r>
      <w:r>
        <w:t>originated wildfires, arson is identified as the leading cause followed by negligence. Respondents also identif</w:t>
      </w:r>
      <w:r w:rsidR="008B4C50">
        <w:t>ied</w:t>
      </w:r>
      <w:r>
        <w:t xml:space="preserve"> other human</w:t>
      </w:r>
      <w:r w:rsidR="008B4C50">
        <w:t xml:space="preserve"> </w:t>
      </w:r>
      <w:r>
        <w:t xml:space="preserve">originated </w:t>
      </w:r>
      <w:r w:rsidR="008B4C50">
        <w:t xml:space="preserve">causes </w:t>
      </w:r>
      <w:r>
        <w:t xml:space="preserve">related to grazing and fuel management. Demographically, </w:t>
      </w:r>
      <w:proofErr w:type="gramStart"/>
      <w:r>
        <w:t>gender</w:t>
      </w:r>
      <w:r w:rsidR="008B4C50">
        <w:t xml:space="preserve"> </w:t>
      </w:r>
      <w:r>
        <w:t>based</w:t>
      </w:r>
      <w:proofErr w:type="gramEnd"/>
      <w:r>
        <w:t xml:space="preserve"> results </w:t>
      </w:r>
      <w:r w:rsidR="008B4C50">
        <w:t xml:space="preserve">revealed female respondents to be particularly concerned by </w:t>
      </w:r>
      <w:r>
        <w:t xml:space="preserve">arson </w:t>
      </w:r>
      <w:r w:rsidR="008B4C50">
        <w:t>as a cause of</w:t>
      </w:r>
      <w:r>
        <w:t xml:space="preserve"> intentionally set fires. This could indicate safety concerns or experiences that female respondents associate with intentionally set fires.</w:t>
      </w:r>
    </w:p>
    <w:p w14:paraId="000000AA" w14:textId="77777777" w:rsidR="005B4773" w:rsidRDefault="0098553B" w:rsidP="007D5690">
      <w:pPr>
        <w:pStyle w:val="Heading2"/>
        <w:ind w:firstLine="0"/>
      </w:pPr>
      <w:bookmarkStart w:id="384" w:name="_Toc188373169"/>
      <w:bookmarkStart w:id="385" w:name="_Toc188550512"/>
      <w:r>
        <w:t>Readiness</w:t>
      </w:r>
      <w:bookmarkEnd w:id="384"/>
      <w:bookmarkEnd w:id="385"/>
    </w:p>
    <w:p w14:paraId="000000AB" w14:textId="404D5A3E" w:rsidR="005B4773" w:rsidRDefault="0098553B">
      <w:pPr>
        <w:pBdr>
          <w:top w:val="nil"/>
          <w:left w:val="nil"/>
          <w:bottom w:val="nil"/>
          <w:right w:val="nil"/>
          <w:between w:val="nil"/>
        </w:pBdr>
      </w:pPr>
      <w:r>
        <w:t xml:space="preserve">There </w:t>
      </w:r>
      <w:r w:rsidR="008B4C50">
        <w:t xml:space="preserve">were </w:t>
      </w:r>
      <w:r>
        <w:t xml:space="preserve">diverse perspectives regarding wildland fire personnel readiness in South Africa. For example, respondents </w:t>
      </w:r>
      <w:r w:rsidR="008B5FC7">
        <w:t xml:space="preserve">had </w:t>
      </w:r>
      <w:r>
        <w:t xml:space="preserve">mixed perspectives depending on province </w:t>
      </w:r>
      <w:r w:rsidR="008B5FC7">
        <w:t xml:space="preserve">on whether they </w:t>
      </w:r>
      <w:r>
        <w:t>ha</w:t>
      </w:r>
      <w:r w:rsidR="008B5FC7">
        <w:t>d</w:t>
      </w:r>
      <w:r>
        <w:t xml:space="preserve"> enough personnel to deal with wildland fires. Respondents from Western Cape province </w:t>
      </w:r>
      <w:r w:rsidR="008B5FC7">
        <w:t xml:space="preserve">stood </w:t>
      </w:r>
      <w:r>
        <w:t xml:space="preserve">out as the most concerned regarding personnel readiness, which points to the importance of taking localized concerns into consideration. </w:t>
      </w:r>
    </w:p>
    <w:p w14:paraId="000000AC" w14:textId="77777777" w:rsidR="005B4773" w:rsidRDefault="0098553B" w:rsidP="007D5690">
      <w:pPr>
        <w:pStyle w:val="Heading2"/>
        <w:ind w:firstLine="0"/>
      </w:pPr>
      <w:bookmarkStart w:id="386" w:name="_Toc188373170"/>
      <w:bookmarkStart w:id="387" w:name="_Toc188550513"/>
      <w:r>
        <w:t>Response</w:t>
      </w:r>
      <w:bookmarkEnd w:id="386"/>
      <w:bookmarkEnd w:id="387"/>
    </w:p>
    <w:p w14:paraId="000000AD" w14:textId="78A30B5A" w:rsidR="005B4773" w:rsidRDefault="0098553B">
      <w:pPr>
        <w:pBdr>
          <w:top w:val="nil"/>
          <w:left w:val="nil"/>
          <w:bottom w:val="nil"/>
          <w:right w:val="nil"/>
          <w:between w:val="nil"/>
        </w:pBdr>
      </w:pPr>
      <w:r>
        <w:lastRenderedPageBreak/>
        <w:t xml:space="preserve">Most respondents stated that </w:t>
      </w:r>
      <w:r w:rsidR="008B5FC7">
        <w:t>an ICS</w:t>
      </w:r>
      <w:r>
        <w:t xml:space="preserve"> is used in their community, which indicates that there is indeed a structured response mechanism in place. However, regional disparities show</w:t>
      </w:r>
      <w:r w:rsidR="008B5FC7">
        <w:t>ed</w:t>
      </w:r>
      <w:r>
        <w:t xml:space="preserve"> that respondents from the province of Western Cape perceive</w:t>
      </w:r>
      <w:r w:rsidR="008B5FC7">
        <w:t>d</w:t>
      </w:r>
      <w:r>
        <w:t xml:space="preserve"> a greater ability for response than respondents from provinces such as Eastern Cape and Gauteng</w:t>
      </w:r>
      <w:r w:rsidR="008B5FC7">
        <w:t>,</w:t>
      </w:r>
      <w:r>
        <w:t xml:space="preserve"> who show</w:t>
      </w:r>
      <w:r w:rsidR="008B5FC7">
        <w:t>ed</w:t>
      </w:r>
      <w:r>
        <w:t xml:space="preserve"> mixed perceptions. Moreover, while most respondents believe</w:t>
      </w:r>
      <w:r w:rsidR="008B5FC7">
        <w:t>d</w:t>
      </w:r>
      <w:r>
        <w:t xml:space="preserve"> that firefighters in South Africa are adequately equipped for response, several respondents expressed concern about the actual quality or availability of equipment. Meanwhile, female respondents were slightly more optimistic than male respondents about the provision of equipment to firefighters. This optimism may stem from fewer direct encounters with inadequacies or a general positive perception of local firefighting efforts.</w:t>
      </w:r>
    </w:p>
    <w:p w14:paraId="000000AE" w14:textId="77777777" w:rsidR="005B4773" w:rsidRDefault="0098553B" w:rsidP="007D5690">
      <w:pPr>
        <w:pStyle w:val="Heading2"/>
        <w:ind w:firstLine="0"/>
      </w:pPr>
      <w:bookmarkStart w:id="388" w:name="_Toc188373171"/>
      <w:bookmarkStart w:id="389" w:name="_Toc188550514"/>
      <w:r>
        <w:t>Recovery</w:t>
      </w:r>
      <w:bookmarkEnd w:id="388"/>
      <w:bookmarkEnd w:id="389"/>
    </w:p>
    <w:p w14:paraId="000000AF" w14:textId="17DAAE4B" w:rsidR="005B4773" w:rsidRDefault="0098553B">
      <w:pPr>
        <w:pBdr>
          <w:top w:val="nil"/>
          <w:left w:val="nil"/>
          <w:bottom w:val="nil"/>
          <w:right w:val="nil"/>
          <w:between w:val="nil"/>
        </w:pBdr>
      </w:pPr>
      <w:r>
        <w:t xml:space="preserve">Perceptions toward restoration guidelines for ecosystems affected by wildland fires </w:t>
      </w:r>
      <w:r w:rsidR="00AB5EFB">
        <w:t xml:space="preserve">were </w:t>
      </w:r>
      <w:r>
        <w:t>mixed. While most respondents fe</w:t>
      </w:r>
      <w:r w:rsidR="009F4399">
        <w:t>lt</w:t>
      </w:r>
      <w:r>
        <w:t xml:space="preserve"> there </w:t>
      </w:r>
      <w:r w:rsidR="009F4399">
        <w:t xml:space="preserve">were </w:t>
      </w:r>
      <w:r>
        <w:t>adequate restoration guidelines in place, several respondents still cited having concerns. Meanwhile</w:t>
      </w:r>
      <w:r w:rsidR="009F4399">
        <w:t>,</w:t>
      </w:r>
      <w:r>
        <w:t xml:space="preserve"> regional data suggest</w:t>
      </w:r>
      <w:r w:rsidR="009F4399">
        <w:t>ed</w:t>
      </w:r>
      <w:r>
        <w:t xml:space="preserve"> potential disparities in recovery efforts. For instance, in the Western Cape province, perceptions </w:t>
      </w:r>
      <w:r w:rsidR="009F4399">
        <w:t xml:space="preserve">were </w:t>
      </w:r>
      <w:r>
        <w:t xml:space="preserve">mixed regarding support programs and restoration guidelines after damaging wildfires. Demographically, male respondents were more likely to perceive that there were not effective recovery programs in place. This could indicate that males in the sample may have had more direct experiences with postfire landscape recovery efforts and found these efforts lacking. </w:t>
      </w:r>
    </w:p>
    <w:p w14:paraId="000000B0" w14:textId="4C522B5B" w:rsidR="005B4773" w:rsidRDefault="0098553B" w:rsidP="007D5690">
      <w:pPr>
        <w:spacing w:after="160"/>
        <w:ind w:firstLine="720"/>
      </w:pPr>
      <w:r>
        <w:t>In sum, assessment findings offer</w:t>
      </w:r>
      <w:r w:rsidR="009F4399">
        <w:t>ed</w:t>
      </w:r>
      <w:r>
        <w:t xml:space="preserve"> a detailed understanding of perceptions related to wildland fire management in South Africa. For example, the Western Cape is notably concerned about personnel readiness, response efficiency, and recovery efforts. Demographic analys</w:t>
      </w:r>
      <w:r w:rsidR="009F4399">
        <w:t>e</w:t>
      </w:r>
      <w:r>
        <w:t>s reveal</w:t>
      </w:r>
      <w:r w:rsidR="009F4399">
        <w:t>ed</w:t>
      </w:r>
      <w:r>
        <w:t xml:space="preserve"> differences between Black and White respondents, </w:t>
      </w:r>
      <w:r w:rsidR="009F4399">
        <w:t xml:space="preserve">as well as </w:t>
      </w:r>
      <w:r>
        <w:t xml:space="preserve">significant </w:t>
      </w:r>
      <w:proofErr w:type="gramStart"/>
      <w:r>
        <w:t>gender</w:t>
      </w:r>
      <w:r w:rsidR="009F4399">
        <w:t xml:space="preserve"> </w:t>
      </w:r>
      <w:r>
        <w:t>based</w:t>
      </w:r>
      <w:proofErr w:type="gramEnd"/>
      <w:r>
        <w:t xml:space="preserve"> </w:t>
      </w:r>
      <w:r>
        <w:lastRenderedPageBreak/>
        <w:t xml:space="preserve">differences regarding equipment provision and arson concerns. Despite a general acknowledgment of wildland fire challenges, regional and demographic disparities necessitate targeted fire management strategies that address specific vulnerabilities and perceptions across South Africa.     </w:t>
      </w:r>
    </w:p>
    <w:p w14:paraId="000000B1" w14:textId="0EC03FED" w:rsidR="005B4773" w:rsidRDefault="0098553B" w:rsidP="001D3023">
      <w:pPr>
        <w:pStyle w:val="Heading2"/>
        <w:ind w:firstLine="0"/>
      </w:pPr>
      <w:bookmarkStart w:id="390" w:name="_Toc188373172"/>
      <w:bookmarkStart w:id="391" w:name="_Toc188550516"/>
      <w:r>
        <w:t xml:space="preserve">Opportunities for </w:t>
      </w:r>
      <w:r w:rsidR="001D3023">
        <w:t>F</w:t>
      </w:r>
      <w:r>
        <w:t xml:space="preserve">urther </w:t>
      </w:r>
      <w:r w:rsidR="001D3023">
        <w:t>I</w:t>
      </w:r>
      <w:r>
        <w:t>nvestigation</w:t>
      </w:r>
      <w:bookmarkEnd w:id="390"/>
      <w:bookmarkEnd w:id="391"/>
    </w:p>
    <w:p w14:paraId="000000B2" w14:textId="705A1BD9" w:rsidR="005B4773" w:rsidRDefault="0098553B">
      <w:r>
        <w:t>This assessment serve</w:t>
      </w:r>
      <w:r w:rsidR="00204E7E">
        <w:t>d</w:t>
      </w:r>
      <w:r>
        <w:t xml:space="preserve"> as an initial attempt to capture the perspectives of wildland fire managers in South Africa using the framework of IFM. We suggest that additional qualitative research be conducted prior to administering this assessment to fire managers in other countries on the African content. Results from this assessment can be used to develop qualitative focus groups with small groups (</w:t>
      </w:r>
      <w:r w:rsidR="00204E7E">
        <w:t>five</w:t>
      </w:r>
      <w:r>
        <w:t>-</w:t>
      </w:r>
      <w:r w:rsidR="00204E7E">
        <w:t>eight</w:t>
      </w:r>
      <w:r>
        <w:t xml:space="preserve"> people) of wildland fire managers for more in-depth understanding of specific quantitative results. Focus groups, which are designed to focus on a singular topic, can be used to gain feedback on assessment questions and revise questions to improve the assessment. We suggest conducting a focus group for each of the </w:t>
      </w:r>
      <w:r w:rsidR="00204E7E">
        <w:t>five</w:t>
      </w:r>
      <w:r>
        <w:t xml:space="preserve"> R’s of IFM. US Forest Service International Programs can work alongside South African wildland fire managers to develop a set of focus group questions (</w:t>
      </w:r>
      <w:r w:rsidR="00204E7E">
        <w:t>five</w:t>
      </w:r>
      <w:r>
        <w:t>-</w:t>
      </w:r>
      <w:r w:rsidR="00204E7E">
        <w:t>eight</w:t>
      </w:r>
      <w:r>
        <w:t xml:space="preserve"> questions) around what they believe are the most significant results. Through the process of developing, administering, recording, analyzing, and reporting on focus group findings, new insights can be used to both revise assessment questions and perhaps establish new lines of inquiry that may not be represented in the current assessment. Another qualitative approach </w:t>
      </w:r>
      <w:proofErr w:type="gramStart"/>
      <w:r>
        <w:t>are</w:t>
      </w:r>
      <w:proofErr w:type="gramEnd"/>
      <w:r>
        <w:t xml:space="preserve"> in</w:t>
      </w:r>
      <w:r w:rsidR="00204E7E">
        <w:t xml:space="preserve"> </w:t>
      </w:r>
      <w:r>
        <w:t>depth interviews, which are well designed and structured one</w:t>
      </w:r>
      <w:r w:rsidR="00204E7E">
        <w:t xml:space="preserve"> </w:t>
      </w:r>
      <w:r>
        <w:t>on</w:t>
      </w:r>
      <w:r w:rsidR="00204E7E">
        <w:t xml:space="preserve"> </w:t>
      </w:r>
      <w:r>
        <w:t>one conversations of approximately one</w:t>
      </w:r>
      <w:r w:rsidR="00204E7E">
        <w:t xml:space="preserve"> </w:t>
      </w:r>
      <w:r>
        <w:t xml:space="preserve">hour that can be used to provide insight into the meaning behind responses and may open new ideas on how to approach IFM more deliberately across diverse South African provinces. Therefore, we </w:t>
      </w:r>
      <w:r>
        <w:lastRenderedPageBreak/>
        <w:t xml:space="preserve">suggest further revision of this assessment along with development of more </w:t>
      </w:r>
      <w:proofErr w:type="gramStart"/>
      <w:r>
        <w:t>in</w:t>
      </w:r>
      <w:r w:rsidR="00204E7E">
        <w:t xml:space="preserve"> </w:t>
      </w:r>
      <w:r>
        <w:t>depth</w:t>
      </w:r>
      <w:proofErr w:type="gramEnd"/>
      <w:r>
        <w:t xml:space="preserve"> results through the use of social science qualitative methodologies. </w:t>
      </w:r>
    </w:p>
    <w:p w14:paraId="000000B3" w14:textId="20B4219F" w:rsidR="005B4773" w:rsidRDefault="0098553B" w:rsidP="001D3023">
      <w:pPr>
        <w:pStyle w:val="Heading2"/>
        <w:ind w:firstLine="0"/>
      </w:pPr>
      <w:bookmarkStart w:id="392" w:name="_Toc188373173"/>
      <w:bookmarkStart w:id="393" w:name="_Toc188550517"/>
      <w:r>
        <w:t xml:space="preserve">Assessment </w:t>
      </w:r>
      <w:r w:rsidR="001D3023">
        <w:t>L</w:t>
      </w:r>
      <w:r>
        <w:t>imitations</w:t>
      </w:r>
      <w:bookmarkEnd w:id="392"/>
      <w:bookmarkEnd w:id="393"/>
    </w:p>
    <w:p w14:paraId="000000B4" w14:textId="5F9E86E7" w:rsidR="005B4773" w:rsidRDefault="7FB0F1D5">
      <w:r>
        <w:t>Administration of this assessment consisted of snowball sampling beginning with South African fire managers working directly with US Forest Service International Programs. While the intent of the assessment was to capture diverse perspectives of wildland fire managers across South Africa, snowball sampling led to sample bias. As a result, the sample consist</w:t>
      </w:r>
      <w:r w:rsidR="002D1471">
        <w:t>ed</w:t>
      </w:r>
      <w:r>
        <w:t xml:space="preserve"> of wildland fire managers who are predominantly male (86% of respondents), </w:t>
      </w:r>
      <w:r w:rsidR="00305784">
        <w:t>W</w:t>
      </w:r>
      <w:r>
        <w:t xml:space="preserve">hite (91% of respondents), and who work in the province of Western Cape (76% of respondents). Therefore, although the assessment </w:t>
      </w:r>
      <w:r w:rsidR="00305784">
        <w:t>captured</w:t>
      </w:r>
      <w:r>
        <w:t xml:space="preserve"> perspectives from provinces across South Africa, the provinces of Free State, Limpopo, and Northern Cape </w:t>
      </w:r>
      <w:r w:rsidR="002D1471">
        <w:t xml:space="preserve">were </w:t>
      </w:r>
      <w:r>
        <w:t>significantly underrepresented in this assessment. The perspectives of female and non-</w:t>
      </w:r>
      <w:r w:rsidR="00305784">
        <w:t>W</w:t>
      </w:r>
      <w:r>
        <w:t>hite (</w:t>
      </w:r>
      <w:r w:rsidR="00305784">
        <w:t>B</w:t>
      </w:r>
      <w:r>
        <w:t xml:space="preserve">lack, </w:t>
      </w:r>
      <w:proofErr w:type="spellStart"/>
      <w:r w:rsidR="00305784">
        <w:t>C</w:t>
      </w:r>
      <w:r>
        <w:t>oloured</w:t>
      </w:r>
      <w:proofErr w:type="spellEnd"/>
      <w:r>
        <w:t xml:space="preserve">, or other race) respondents </w:t>
      </w:r>
      <w:r w:rsidR="002D1471">
        <w:t xml:space="preserve">were </w:t>
      </w:r>
      <w:r>
        <w:t>significantly underrepresented.</w:t>
      </w:r>
    </w:p>
    <w:p w14:paraId="000000B5" w14:textId="77777777" w:rsidR="005B4773" w:rsidRDefault="0098553B" w:rsidP="002F7235">
      <w:pPr>
        <w:pStyle w:val="Heading1"/>
        <w:ind w:firstLine="0"/>
      </w:pPr>
      <w:bookmarkStart w:id="394" w:name="_Toc188373174"/>
      <w:bookmarkStart w:id="395" w:name="_Toc188550518"/>
      <w:r>
        <w:t>Conclusion</w:t>
      </w:r>
      <w:bookmarkEnd w:id="394"/>
      <w:bookmarkEnd w:id="395"/>
    </w:p>
    <w:p w14:paraId="000000B6" w14:textId="35D44873" w:rsidR="005B4773" w:rsidRDefault="7FB0F1D5">
      <w:r>
        <w:t>This assessment capture</w:t>
      </w:r>
      <w:r w:rsidR="002D1471">
        <w:t>d</w:t>
      </w:r>
      <w:r>
        <w:t xml:space="preserve"> the perspectives of South African wildland fire managers with the intent to better understand the context of wildland fire management in South Africa, as well as to uncover the knowledge gaps and resource needs of wildfire managers across the country. The assessment draws upon the wildland fire management framework of the </w:t>
      </w:r>
      <w:r w:rsidR="001D3023">
        <w:t>five</w:t>
      </w:r>
      <w:r>
        <w:t xml:space="preserve"> </w:t>
      </w:r>
      <w:proofErr w:type="gramStart"/>
      <w:r>
        <w:t>R’s</w:t>
      </w:r>
      <w:proofErr w:type="gramEnd"/>
      <w:r>
        <w:t xml:space="preserve"> of Integrated Fire Management</w:t>
      </w:r>
      <w:r w:rsidR="002D1471">
        <w:t xml:space="preserve"> (IFM)</w:t>
      </w:r>
      <w:r>
        <w:t xml:space="preserve">: review, risk reduction, readiness, response, and recovery of wildfires (Moore 2019). The development, administration, analysis, and results of this assessment within the </w:t>
      </w:r>
      <w:r w:rsidR="007D5690">
        <w:t>five</w:t>
      </w:r>
      <w:r>
        <w:t xml:space="preserve"> </w:t>
      </w:r>
      <w:proofErr w:type="gramStart"/>
      <w:r>
        <w:t>R’s</w:t>
      </w:r>
      <w:proofErr w:type="gramEnd"/>
      <w:r>
        <w:t xml:space="preserve"> of the IFM framework begin with the bottom</w:t>
      </w:r>
      <w:r w:rsidR="002D1471">
        <w:t xml:space="preserve"> </w:t>
      </w:r>
      <w:r>
        <w:t>up perspectives of wildland fire managers directly engaged in fire management rather than beginning from a top</w:t>
      </w:r>
      <w:r w:rsidR="002D1471">
        <w:t xml:space="preserve"> </w:t>
      </w:r>
      <w:r>
        <w:t xml:space="preserve">down perspective of testing a policy or applying a theoretical lens from the literature on the human </w:t>
      </w:r>
      <w:r>
        <w:lastRenderedPageBreak/>
        <w:t>dimensions of wildland fire. For example, respondents from the South African province of Western Cape indicated the most concern about the harmful effects of wildfire on their communities,</w:t>
      </w:r>
      <w:r w:rsidR="00465864">
        <w:t xml:space="preserve"> </w:t>
      </w:r>
      <w:r>
        <w:t xml:space="preserve">specifically loss of life. In addition, respondents who identified as </w:t>
      </w:r>
      <w:r w:rsidR="00305784">
        <w:t>Black</w:t>
      </w:r>
      <w:r>
        <w:t xml:space="preserve"> expressed the greatest concern</w:t>
      </w:r>
      <w:r w:rsidR="00465864">
        <w:t xml:space="preserve"> about the negative impacts of wildland fire</w:t>
      </w:r>
      <w:r>
        <w:t>, while male respondents were more likely than female respondents to express greater concern. Thus, the results from this assessment also suggest the importance of moving away from a one size fits all approach to IFM across South Africa, and</w:t>
      </w:r>
      <w:r w:rsidR="009C64D1">
        <w:t xml:space="preserve"> instead, toward</w:t>
      </w:r>
      <w:r>
        <w:t xml:space="preserve"> applying an approach that is sensitive to local perspectives at each point of the five R’s of IFM.   </w:t>
      </w:r>
    </w:p>
    <w:p w14:paraId="000000B7" w14:textId="77777777" w:rsidR="005B4773" w:rsidRDefault="005B4773"/>
    <w:p w14:paraId="64004C8D" w14:textId="7A85A538" w:rsidR="005B4773" w:rsidRDefault="007D5690" w:rsidP="007D5690">
      <w:r>
        <w:br w:type="page"/>
      </w:r>
    </w:p>
    <w:p w14:paraId="000000B9" w14:textId="3400ADD1" w:rsidR="005B4773" w:rsidRDefault="00EA4A21" w:rsidP="007D3025">
      <w:pPr>
        <w:pStyle w:val="Heading1"/>
        <w:ind w:firstLine="0"/>
      </w:pPr>
      <w:bookmarkStart w:id="396" w:name="_Toc188373175"/>
      <w:bookmarkStart w:id="397" w:name="_Toc188550519"/>
      <w:r>
        <w:lastRenderedPageBreak/>
        <w:t>References</w:t>
      </w:r>
      <w:bookmarkEnd w:id="396"/>
      <w:bookmarkEnd w:id="397"/>
    </w:p>
    <w:p w14:paraId="4544C9A7"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Dombeck, Michael P.; Williams, Jack E.; Wood, Christopher A.; 2004. Wildfire policy and public lands: Integrating scientific understanding with social concerns across landscapes. </w:t>
      </w:r>
      <w:r w:rsidRPr="00CA45C8">
        <w:rPr>
          <w:iCs/>
          <w:color w:val="222222"/>
          <w:highlight w:val="white"/>
        </w:rPr>
        <w:t xml:space="preserve">Conservation </w:t>
      </w:r>
      <w:r>
        <w:rPr>
          <w:iCs/>
          <w:color w:val="222222"/>
          <w:highlight w:val="white"/>
        </w:rPr>
        <w:t>B</w:t>
      </w:r>
      <w:r w:rsidRPr="00CA45C8">
        <w:rPr>
          <w:iCs/>
          <w:color w:val="222222"/>
          <w:highlight w:val="white"/>
        </w:rPr>
        <w:t>iology.</w:t>
      </w:r>
      <w:r>
        <w:rPr>
          <w:color w:val="222222"/>
          <w:highlight w:val="white"/>
        </w:rPr>
        <w:t xml:space="preserve"> </w:t>
      </w:r>
      <w:r w:rsidRPr="00CA45C8">
        <w:rPr>
          <w:iCs/>
          <w:color w:val="222222"/>
          <w:highlight w:val="white"/>
        </w:rPr>
        <w:t>18</w:t>
      </w:r>
      <w:r>
        <w:rPr>
          <w:color w:val="222222"/>
          <w:highlight w:val="white"/>
        </w:rPr>
        <w:t>(4): 883-889.</w:t>
      </w:r>
    </w:p>
    <w:p w14:paraId="7F4AD87C" w14:textId="77777777" w:rsidR="00FB4990" w:rsidRDefault="00FB4990" w:rsidP="00FB4990">
      <w:pPr>
        <w:pBdr>
          <w:top w:val="nil"/>
          <w:left w:val="nil"/>
          <w:bottom w:val="nil"/>
          <w:right w:val="nil"/>
          <w:between w:val="nil"/>
        </w:pBdr>
        <w:rPr>
          <w:color w:val="222222"/>
          <w:highlight w:val="white"/>
        </w:rPr>
      </w:pPr>
    </w:p>
    <w:p w14:paraId="000000BA" w14:textId="50E85EF8" w:rsidR="005B4773" w:rsidRDefault="0098553B">
      <w:pPr>
        <w:pBdr>
          <w:top w:val="nil"/>
          <w:left w:val="nil"/>
          <w:bottom w:val="nil"/>
          <w:right w:val="nil"/>
          <w:between w:val="nil"/>
        </w:pBdr>
        <w:rPr>
          <w:color w:val="222222"/>
        </w:rPr>
      </w:pPr>
      <w:r>
        <w:rPr>
          <w:color w:val="222222"/>
          <w:highlight w:val="white"/>
        </w:rPr>
        <w:t>Flores, D</w:t>
      </w:r>
      <w:r w:rsidR="001410E7">
        <w:rPr>
          <w:color w:val="222222"/>
          <w:highlight w:val="white"/>
        </w:rPr>
        <w:t>avid</w:t>
      </w:r>
      <w:r w:rsidR="009C64D1">
        <w:rPr>
          <w:color w:val="222222"/>
          <w:highlight w:val="white"/>
        </w:rPr>
        <w:t>;</w:t>
      </w:r>
      <w:r>
        <w:rPr>
          <w:color w:val="222222"/>
          <w:highlight w:val="white"/>
        </w:rPr>
        <w:t xml:space="preserve"> Fox, R</w:t>
      </w:r>
      <w:r w:rsidR="001410E7">
        <w:rPr>
          <w:color w:val="222222"/>
          <w:highlight w:val="white"/>
        </w:rPr>
        <w:t>ebekah</w:t>
      </w:r>
      <w:r>
        <w:rPr>
          <w:color w:val="222222"/>
          <w:highlight w:val="white"/>
        </w:rPr>
        <w:t xml:space="preserve"> L.</w:t>
      </w:r>
      <w:r w:rsidR="009C64D1">
        <w:rPr>
          <w:color w:val="222222"/>
          <w:highlight w:val="white"/>
        </w:rPr>
        <w:t>;</w:t>
      </w:r>
      <w:r>
        <w:rPr>
          <w:color w:val="222222"/>
          <w:highlight w:val="white"/>
        </w:rPr>
        <w:t xml:space="preserve"> Jahn, J</w:t>
      </w:r>
      <w:r w:rsidR="001410E7">
        <w:rPr>
          <w:color w:val="222222"/>
          <w:highlight w:val="white"/>
        </w:rPr>
        <w:t>ody</w:t>
      </w:r>
      <w:r w:rsidR="009C64D1">
        <w:rPr>
          <w:color w:val="222222"/>
          <w:highlight w:val="white"/>
        </w:rPr>
        <w:t>;</w:t>
      </w:r>
      <w:r>
        <w:rPr>
          <w:color w:val="222222"/>
          <w:highlight w:val="white"/>
        </w:rPr>
        <w:t xml:space="preserve"> </w:t>
      </w:r>
      <w:r w:rsidR="00670244">
        <w:rPr>
          <w:color w:val="222222"/>
          <w:highlight w:val="white"/>
        </w:rPr>
        <w:t>[et al.].</w:t>
      </w:r>
      <w:r>
        <w:rPr>
          <w:color w:val="222222"/>
          <w:highlight w:val="white"/>
        </w:rPr>
        <w:t xml:space="preserve"> 2024. Using </w:t>
      </w:r>
      <w:r w:rsidR="00670244">
        <w:rPr>
          <w:color w:val="222222"/>
          <w:highlight w:val="white"/>
        </w:rPr>
        <w:t>f</w:t>
      </w:r>
      <w:r>
        <w:rPr>
          <w:color w:val="222222"/>
          <w:highlight w:val="white"/>
        </w:rPr>
        <w:t xml:space="preserve">ocus </w:t>
      </w:r>
      <w:r w:rsidR="00670244">
        <w:rPr>
          <w:color w:val="222222"/>
          <w:highlight w:val="white"/>
        </w:rPr>
        <w:t>g</w:t>
      </w:r>
      <w:r>
        <w:rPr>
          <w:color w:val="222222"/>
          <w:highlight w:val="white"/>
        </w:rPr>
        <w:t xml:space="preserve">roups for </w:t>
      </w:r>
      <w:r w:rsidR="00670244">
        <w:rPr>
          <w:color w:val="222222"/>
          <w:highlight w:val="white"/>
        </w:rPr>
        <w:t>k</w:t>
      </w:r>
      <w:r>
        <w:rPr>
          <w:color w:val="222222"/>
          <w:highlight w:val="white"/>
        </w:rPr>
        <w:t xml:space="preserve">nowledge </w:t>
      </w:r>
      <w:r w:rsidR="00670244">
        <w:rPr>
          <w:color w:val="222222"/>
          <w:highlight w:val="white"/>
        </w:rPr>
        <w:t>s</w:t>
      </w:r>
      <w:r>
        <w:rPr>
          <w:color w:val="222222"/>
          <w:highlight w:val="white"/>
        </w:rPr>
        <w:t xml:space="preserve">haring: Tracking </w:t>
      </w:r>
      <w:r w:rsidR="00670244">
        <w:rPr>
          <w:color w:val="222222"/>
          <w:highlight w:val="white"/>
        </w:rPr>
        <w:t>e</w:t>
      </w:r>
      <w:r>
        <w:rPr>
          <w:color w:val="222222"/>
          <w:highlight w:val="white"/>
        </w:rPr>
        <w:t xml:space="preserve">merging </w:t>
      </w:r>
      <w:r w:rsidR="00670244">
        <w:rPr>
          <w:color w:val="222222"/>
          <w:highlight w:val="white"/>
        </w:rPr>
        <w:t>p</w:t>
      </w:r>
      <w:r>
        <w:rPr>
          <w:color w:val="222222"/>
          <w:highlight w:val="white"/>
        </w:rPr>
        <w:t xml:space="preserve">andemic </w:t>
      </w:r>
      <w:r w:rsidR="00670244">
        <w:rPr>
          <w:color w:val="222222"/>
          <w:highlight w:val="white"/>
        </w:rPr>
        <w:t>i</w:t>
      </w:r>
      <w:r>
        <w:rPr>
          <w:color w:val="222222"/>
          <w:highlight w:val="white"/>
        </w:rPr>
        <w:t xml:space="preserve">mpacts on USFS </w:t>
      </w:r>
      <w:r w:rsidR="00670244">
        <w:rPr>
          <w:color w:val="222222"/>
          <w:highlight w:val="white"/>
        </w:rPr>
        <w:t>w</w:t>
      </w:r>
      <w:r>
        <w:rPr>
          <w:color w:val="222222"/>
          <w:highlight w:val="white"/>
        </w:rPr>
        <w:t xml:space="preserve">ildland </w:t>
      </w:r>
      <w:r w:rsidR="00670244">
        <w:rPr>
          <w:color w:val="222222"/>
          <w:highlight w:val="white"/>
        </w:rPr>
        <w:t>f</w:t>
      </w:r>
      <w:r>
        <w:rPr>
          <w:color w:val="222222"/>
          <w:highlight w:val="white"/>
        </w:rPr>
        <w:t xml:space="preserve">ire </w:t>
      </w:r>
      <w:r w:rsidR="00670244">
        <w:rPr>
          <w:color w:val="222222"/>
          <w:highlight w:val="white"/>
        </w:rPr>
        <w:t>o</w:t>
      </w:r>
      <w:r>
        <w:rPr>
          <w:color w:val="222222"/>
          <w:highlight w:val="white"/>
        </w:rPr>
        <w:t xml:space="preserve">perations. </w:t>
      </w:r>
      <w:r w:rsidRPr="00305784">
        <w:rPr>
          <w:iCs/>
          <w:color w:val="222222"/>
        </w:rPr>
        <w:t xml:space="preserve">Society </w:t>
      </w:r>
      <w:r w:rsidR="00CA45C8">
        <w:rPr>
          <w:iCs/>
          <w:color w:val="222222"/>
        </w:rPr>
        <w:t>and</w:t>
      </w:r>
      <w:r w:rsidRPr="00305784">
        <w:rPr>
          <w:iCs/>
          <w:color w:val="222222"/>
        </w:rPr>
        <w:t xml:space="preserve"> Natural Resources</w:t>
      </w:r>
      <w:r w:rsidR="00670244">
        <w:rPr>
          <w:color w:val="222222"/>
          <w:highlight w:val="white"/>
        </w:rPr>
        <w:t>.</w:t>
      </w:r>
      <w:r>
        <w:rPr>
          <w:color w:val="222222"/>
          <w:highlight w:val="white"/>
        </w:rPr>
        <w:t xml:space="preserve"> </w:t>
      </w:r>
      <w:r w:rsidRPr="00305784">
        <w:rPr>
          <w:iCs/>
          <w:color w:val="222222"/>
        </w:rPr>
        <w:t>37</w:t>
      </w:r>
      <w:r>
        <w:rPr>
          <w:color w:val="222222"/>
          <w:highlight w:val="white"/>
        </w:rPr>
        <w:t>(6)</w:t>
      </w:r>
      <w:r w:rsidR="00670244">
        <w:rPr>
          <w:color w:val="222222"/>
          <w:highlight w:val="white"/>
        </w:rPr>
        <w:t>:</w:t>
      </w:r>
      <w:r>
        <w:rPr>
          <w:color w:val="222222"/>
          <w:highlight w:val="white"/>
        </w:rPr>
        <w:t xml:space="preserve"> 957-975.</w:t>
      </w:r>
      <w:r w:rsidR="002B6479">
        <w:rPr>
          <w:color w:val="222222"/>
        </w:rPr>
        <w:t xml:space="preserve"> </w:t>
      </w:r>
      <w:hyperlink r:id="rId24" w:history="1">
        <w:r w:rsidR="002B6479" w:rsidRPr="005C2F21">
          <w:rPr>
            <w:rStyle w:val="Hyperlink"/>
          </w:rPr>
          <w:t>https://doi.org/10.1080/08941920.2024.2341271</w:t>
        </w:r>
      </w:hyperlink>
      <w:r w:rsidR="00FB4990">
        <w:rPr>
          <w:color w:val="222222"/>
        </w:rPr>
        <w:t>.</w:t>
      </w:r>
    </w:p>
    <w:p w14:paraId="3B3184DA" w14:textId="77777777" w:rsidR="00FB4990" w:rsidRDefault="00FB4990">
      <w:pPr>
        <w:pBdr>
          <w:top w:val="nil"/>
          <w:left w:val="nil"/>
          <w:bottom w:val="nil"/>
          <w:right w:val="nil"/>
          <w:between w:val="nil"/>
        </w:pBdr>
        <w:rPr>
          <w:color w:val="222222"/>
        </w:rPr>
      </w:pPr>
    </w:p>
    <w:p w14:paraId="0BF43996" w14:textId="0B256C7D" w:rsidR="00FB4990" w:rsidRPr="00FB4990" w:rsidRDefault="00FB4990" w:rsidP="00FB4990">
      <w:pPr>
        <w:pBdr>
          <w:top w:val="nil"/>
          <w:left w:val="nil"/>
          <w:bottom w:val="nil"/>
          <w:right w:val="nil"/>
          <w:between w:val="nil"/>
        </w:pBdr>
        <w:rPr>
          <w:color w:val="1B1B1B"/>
          <w:highlight w:val="white"/>
        </w:rPr>
      </w:pPr>
      <w:r>
        <w:rPr>
          <w:color w:val="1B1B1B"/>
          <w:highlight w:val="white"/>
        </w:rPr>
        <w:t>Jolly, W. Matt; Cochrane, Mark A.; Freeborn, Patrick H.; [et al.]. 2015. Climate-induced variations in global wildfire danger from 1979 to 2013. Nature Communications. 6: 7537.</w:t>
      </w:r>
    </w:p>
    <w:p w14:paraId="2D1372C5" w14:textId="77777777" w:rsidR="00FB4990" w:rsidRDefault="00FB4990" w:rsidP="00FB4990">
      <w:pPr>
        <w:pBdr>
          <w:top w:val="nil"/>
          <w:left w:val="nil"/>
          <w:bottom w:val="nil"/>
          <w:right w:val="nil"/>
          <w:between w:val="nil"/>
        </w:pBdr>
        <w:rPr>
          <w:color w:val="222222"/>
        </w:rPr>
      </w:pPr>
      <w:r>
        <w:rPr>
          <w:color w:val="222222"/>
          <w:highlight w:val="white"/>
        </w:rPr>
        <w:t xml:space="preserve">Jones, Matthew W.; Abatzoglou, John T.; Veraverbeke, Sander; [et al.]. 2022. Global and regional trends and drivers of fire under climate change. </w:t>
      </w:r>
      <w:r w:rsidRPr="002B6479">
        <w:rPr>
          <w:iCs/>
          <w:color w:val="222222"/>
          <w:highlight w:val="white"/>
        </w:rPr>
        <w:t>Reviews of Geophysics</w:t>
      </w:r>
      <w:r>
        <w:rPr>
          <w:color w:val="222222"/>
          <w:highlight w:val="white"/>
        </w:rPr>
        <w:t xml:space="preserve">. </w:t>
      </w:r>
      <w:r w:rsidRPr="002B6479">
        <w:rPr>
          <w:iCs/>
          <w:color w:val="222222"/>
          <w:highlight w:val="white"/>
        </w:rPr>
        <w:t>60</w:t>
      </w:r>
      <w:r>
        <w:rPr>
          <w:color w:val="222222"/>
          <w:highlight w:val="white"/>
        </w:rPr>
        <w:t xml:space="preserve">(3): e2020RG000726. </w:t>
      </w:r>
      <w:hyperlink r:id="rId25" w:history="1">
        <w:r w:rsidRPr="005C2F21">
          <w:rPr>
            <w:rStyle w:val="Hyperlink"/>
          </w:rPr>
          <w:t>https://doi.org/10.1029/2020RG000726</w:t>
        </w:r>
      </w:hyperlink>
      <w:r>
        <w:rPr>
          <w:color w:val="222222"/>
        </w:rPr>
        <w:t xml:space="preserve">. </w:t>
      </w:r>
    </w:p>
    <w:p w14:paraId="67BA2B4B" w14:textId="77777777" w:rsidR="00FB4990" w:rsidRDefault="00FB4990" w:rsidP="00FB4990">
      <w:pPr>
        <w:pBdr>
          <w:top w:val="nil"/>
          <w:left w:val="nil"/>
          <w:bottom w:val="nil"/>
          <w:right w:val="nil"/>
          <w:between w:val="nil"/>
        </w:pBdr>
        <w:rPr>
          <w:color w:val="222222"/>
          <w:highlight w:val="white"/>
        </w:rPr>
      </w:pPr>
    </w:p>
    <w:p w14:paraId="19D25089"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Lambrechts, Hugo A.; Paparrizos, Spyridon; Brongersma, Robijn; [et al.]. 2023. Governing wildfire in a global change context: Lessons from water management in the Netherlands. </w:t>
      </w:r>
      <w:r w:rsidRPr="00CA45C8">
        <w:rPr>
          <w:iCs/>
          <w:color w:val="222222"/>
          <w:highlight w:val="white"/>
        </w:rPr>
        <w:t>Fire Ecology</w:t>
      </w:r>
      <w:r>
        <w:rPr>
          <w:iCs/>
          <w:color w:val="222222"/>
          <w:highlight w:val="white"/>
        </w:rPr>
        <w:t>.</w:t>
      </w:r>
      <w:r w:rsidRPr="00CA45C8">
        <w:rPr>
          <w:iCs/>
          <w:color w:val="222222"/>
          <w:highlight w:val="white"/>
        </w:rPr>
        <w:t xml:space="preserve"> 19</w:t>
      </w:r>
      <w:r>
        <w:rPr>
          <w:color w:val="222222"/>
          <w:highlight w:val="white"/>
        </w:rPr>
        <w:t>(1): 6.</w:t>
      </w:r>
    </w:p>
    <w:p w14:paraId="34685FA0" w14:textId="77777777" w:rsidR="00FB4990" w:rsidRDefault="00FB4990" w:rsidP="00FB4990">
      <w:pPr>
        <w:pBdr>
          <w:top w:val="nil"/>
          <w:left w:val="nil"/>
          <w:bottom w:val="nil"/>
          <w:right w:val="nil"/>
          <w:between w:val="nil"/>
        </w:pBdr>
        <w:rPr>
          <w:color w:val="222222"/>
          <w:highlight w:val="white"/>
        </w:rPr>
      </w:pPr>
    </w:p>
    <w:p w14:paraId="0516A69A" w14:textId="7602D32D" w:rsidR="00FB4990" w:rsidRDefault="00FB4990" w:rsidP="00FB4990">
      <w:pPr>
        <w:pBdr>
          <w:top w:val="nil"/>
          <w:left w:val="nil"/>
          <w:bottom w:val="nil"/>
          <w:right w:val="nil"/>
          <w:between w:val="nil"/>
        </w:pBdr>
        <w:rPr>
          <w:color w:val="222222"/>
          <w:highlight w:val="white"/>
        </w:rPr>
      </w:pPr>
      <w:r>
        <w:rPr>
          <w:color w:val="222222"/>
          <w:highlight w:val="white"/>
        </w:rPr>
        <w:t xml:space="preserve">Lin, Zhengyang; Chen, Anping; Wang, Xuhu; [et al.]. 2024. Large language models reveal big disparities in current wildfire research. </w:t>
      </w:r>
      <w:r w:rsidRPr="00CA45C8">
        <w:rPr>
          <w:iCs/>
          <w:color w:val="222222"/>
          <w:highlight w:val="white"/>
        </w:rPr>
        <w:t xml:space="preserve">Communications Earth </w:t>
      </w:r>
      <w:r>
        <w:rPr>
          <w:iCs/>
          <w:color w:val="222222"/>
          <w:highlight w:val="white"/>
        </w:rPr>
        <w:t>and</w:t>
      </w:r>
      <w:r w:rsidRPr="00CA45C8">
        <w:rPr>
          <w:iCs/>
          <w:color w:val="222222"/>
          <w:highlight w:val="white"/>
        </w:rPr>
        <w:t xml:space="preserve"> Environment</w:t>
      </w:r>
      <w:r>
        <w:rPr>
          <w:iCs/>
          <w:color w:val="222222"/>
          <w:highlight w:val="white"/>
        </w:rPr>
        <w:t>.</w:t>
      </w:r>
      <w:r>
        <w:rPr>
          <w:color w:val="222222"/>
          <w:highlight w:val="white"/>
        </w:rPr>
        <w:t xml:space="preserve"> </w:t>
      </w:r>
      <w:r w:rsidRPr="00CA45C8">
        <w:rPr>
          <w:iCs/>
          <w:color w:val="222222"/>
          <w:highlight w:val="white"/>
        </w:rPr>
        <w:t>5(</w:t>
      </w:r>
      <w:r>
        <w:rPr>
          <w:color w:val="222222"/>
          <w:highlight w:val="white"/>
        </w:rPr>
        <w:t>1): 168.</w:t>
      </w:r>
    </w:p>
    <w:p w14:paraId="3DCED0E6" w14:textId="77777777" w:rsidR="00FB4990" w:rsidRDefault="00FB4990" w:rsidP="00FB4990">
      <w:pPr>
        <w:pBdr>
          <w:top w:val="nil"/>
          <w:left w:val="nil"/>
          <w:bottom w:val="nil"/>
          <w:right w:val="nil"/>
          <w:between w:val="nil"/>
        </w:pBdr>
        <w:rPr>
          <w:color w:val="222222"/>
          <w:highlight w:val="white"/>
        </w:rPr>
      </w:pPr>
    </w:p>
    <w:p w14:paraId="15467464" w14:textId="13B39330" w:rsidR="00FB4990" w:rsidRDefault="00FB4990" w:rsidP="00FB4990">
      <w:pPr>
        <w:pBdr>
          <w:top w:val="nil"/>
          <w:left w:val="nil"/>
          <w:bottom w:val="nil"/>
          <w:right w:val="nil"/>
          <w:between w:val="nil"/>
        </w:pBdr>
        <w:rPr>
          <w:color w:val="222222"/>
          <w:highlight w:val="white"/>
        </w:rPr>
      </w:pPr>
      <w:r>
        <w:rPr>
          <w:color w:val="222222"/>
          <w:highlight w:val="white"/>
        </w:rPr>
        <w:lastRenderedPageBreak/>
        <w:t xml:space="preserve">Moore, Peter F. 2019. Global wildland fire management research needs. </w:t>
      </w:r>
      <w:r w:rsidRPr="00FB4990">
        <w:rPr>
          <w:iCs/>
          <w:color w:val="222222"/>
          <w:highlight w:val="white"/>
        </w:rPr>
        <w:t>Current Forestry Reports</w:t>
      </w:r>
      <w:r>
        <w:rPr>
          <w:iCs/>
          <w:color w:val="222222"/>
          <w:highlight w:val="white"/>
        </w:rPr>
        <w:t>.</w:t>
      </w:r>
      <w:r w:rsidRPr="00FB4990">
        <w:rPr>
          <w:iCs/>
          <w:color w:val="222222"/>
          <w:highlight w:val="white"/>
        </w:rPr>
        <w:t xml:space="preserve"> 5</w:t>
      </w:r>
      <w:r>
        <w:rPr>
          <w:iCs/>
          <w:color w:val="222222"/>
          <w:highlight w:val="white"/>
        </w:rPr>
        <w:t>:</w:t>
      </w:r>
      <w:r w:rsidRPr="00FB4990">
        <w:rPr>
          <w:iCs/>
          <w:color w:val="222222"/>
          <w:highlight w:val="white"/>
        </w:rPr>
        <w:t xml:space="preserve"> </w:t>
      </w:r>
      <w:r>
        <w:rPr>
          <w:color w:val="222222"/>
          <w:highlight w:val="white"/>
        </w:rPr>
        <w:t>210-225.</w:t>
      </w:r>
    </w:p>
    <w:p w14:paraId="137E6B9A" w14:textId="77777777" w:rsidR="00FB4990" w:rsidRPr="00FB4990" w:rsidRDefault="00FB4990" w:rsidP="00FB4990">
      <w:pPr>
        <w:pBdr>
          <w:top w:val="nil"/>
          <w:left w:val="nil"/>
          <w:bottom w:val="nil"/>
          <w:right w:val="nil"/>
          <w:between w:val="nil"/>
        </w:pBdr>
        <w:rPr>
          <w:color w:val="222222"/>
          <w:highlight w:val="white"/>
        </w:rPr>
      </w:pPr>
    </w:p>
    <w:p w14:paraId="000000BB" w14:textId="3E09B3E0" w:rsidR="005B4773" w:rsidRPr="00FB4990" w:rsidRDefault="00FB4990" w:rsidP="00FB4990">
      <w:pPr>
        <w:pBdr>
          <w:top w:val="nil"/>
          <w:left w:val="nil"/>
          <w:bottom w:val="nil"/>
          <w:right w:val="nil"/>
          <w:between w:val="nil"/>
        </w:pBdr>
        <w:rPr>
          <w:color w:val="000000"/>
        </w:rPr>
      </w:pPr>
      <w:r>
        <w:rPr>
          <w:color w:val="000000"/>
        </w:rPr>
        <w:t>Rego, Francisco C.; Morgan, Penelope; Fernandes, Paulo; [et al.]. 2021. Integrated fire management. In: Rego, Francisco C.; Morgan, Penelope; Fernandez, Paulo, eds. </w:t>
      </w:r>
      <w:r w:rsidRPr="00670244">
        <w:rPr>
          <w:iCs/>
          <w:color w:val="000000"/>
        </w:rPr>
        <w:t>Fire science: From chemistry to landscape management</w:t>
      </w:r>
      <w:r>
        <w:rPr>
          <w:color w:val="000000"/>
        </w:rPr>
        <w:t>. Iowa City, IA: Prairie Light Books: 509-597.</w:t>
      </w:r>
    </w:p>
    <w:p w14:paraId="359443B3" w14:textId="77777777" w:rsidR="00FB4990" w:rsidRDefault="00FB4990">
      <w:pPr>
        <w:pBdr>
          <w:top w:val="nil"/>
          <w:left w:val="nil"/>
          <w:bottom w:val="nil"/>
          <w:right w:val="nil"/>
          <w:between w:val="nil"/>
        </w:pBdr>
        <w:rPr>
          <w:color w:val="000000"/>
        </w:rPr>
      </w:pPr>
    </w:p>
    <w:p w14:paraId="28D3612F" w14:textId="77777777" w:rsidR="00FB4990" w:rsidRDefault="00FB4990" w:rsidP="00FB4990">
      <w:pPr>
        <w:pBdr>
          <w:top w:val="nil"/>
          <w:left w:val="nil"/>
          <w:bottom w:val="nil"/>
          <w:right w:val="nil"/>
          <w:between w:val="nil"/>
        </w:pBdr>
        <w:rPr>
          <w:color w:val="444746"/>
          <w:highlight w:val="white"/>
        </w:rPr>
      </w:pPr>
      <w:r w:rsidRPr="00B82970">
        <w:rPr>
          <w:highlight w:val="white"/>
          <w:lang w:val="nl-NL"/>
          <w:rPrChange w:id="398" w:author="Desmond Lartey" w:date="2025-01-26T22:16:00Z">
            <w:rPr>
              <w:highlight w:val="white"/>
            </w:rPr>
          </w:rPrChange>
        </w:rPr>
        <w:t xml:space="preserve">van Wilgen, Brian W.; Govender, Navashni; Smit, Izak P. J.; [et al.]. </w:t>
      </w:r>
      <w:r w:rsidRPr="00A75301">
        <w:rPr>
          <w:highlight w:val="white"/>
        </w:rPr>
        <w:t xml:space="preserve">2014. The ongoing development of a pragmatic and adaptive fire management policy in a large African savanna protected area. Journal of Environmental Management. 132: 358–368. </w:t>
      </w:r>
      <w:hyperlink r:id="rId26" w:history="1">
        <w:r w:rsidRPr="005C2F21">
          <w:rPr>
            <w:rStyle w:val="Hyperlink"/>
          </w:rPr>
          <w:t>https://doi.org/10.1016/j.jenvman</w:t>
        </w:r>
        <w:r w:rsidRPr="005C2F21">
          <w:rPr>
            <w:rStyle w:val="Hyperlink"/>
            <w:highlight w:val="white"/>
          </w:rPr>
          <w:t>. 2013.11.003</w:t>
        </w:r>
      </w:hyperlink>
      <w:r>
        <w:rPr>
          <w:color w:val="444746"/>
          <w:highlight w:val="white"/>
        </w:rPr>
        <w:t xml:space="preserve">. </w:t>
      </w:r>
    </w:p>
    <w:p w14:paraId="5FB1D88F" w14:textId="77777777" w:rsidR="00FB4990" w:rsidRDefault="00FB4990" w:rsidP="00FB4990">
      <w:pPr>
        <w:pBdr>
          <w:top w:val="nil"/>
          <w:left w:val="nil"/>
          <w:bottom w:val="nil"/>
          <w:right w:val="nil"/>
          <w:between w:val="nil"/>
        </w:pBdr>
        <w:rPr>
          <w:color w:val="444746"/>
          <w:highlight w:val="white"/>
        </w:rPr>
      </w:pPr>
    </w:p>
    <w:p w14:paraId="000000D1" w14:textId="6A2361E5" w:rsidR="005B4773" w:rsidRDefault="0098553B">
      <w:pPr>
        <w:pBdr>
          <w:top w:val="nil"/>
          <w:left w:val="nil"/>
          <w:bottom w:val="nil"/>
          <w:right w:val="nil"/>
          <w:between w:val="nil"/>
        </w:pBdr>
        <w:rPr>
          <w:color w:val="222222"/>
          <w:highlight w:val="white"/>
        </w:rPr>
      </w:pPr>
      <w:r>
        <w:rPr>
          <w:color w:val="000000"/>
        </w:rPr>
        <w:t>Wollstein, K</w:t>
      </w:r>
      <w:r w:rsidR="001410E7">
        <w:rPr>
          <w:color w:val="000000"/>
        </w:rPr>
        <w:t>atherine</w:t>
      </w:r>
      <w:r w:rsidR="00670244">
        <w:rPr>
          <w:color w:val="000000"/>
        </w:rPr>
        <w:t>;</w:t>
      </w:r>
      <w:r>
        <w:rPr>
          <w:color w:val="000000"/>
        </w:rPr>
        <w:t xml:space="preserve"> Creutzburg, M</w:t>
      </w:r>
      <w:r w:rsidR="001410E7">
        <w:rPr>
          <w:color w:val="000000"/>
        </w:rPr>
        <w:t>egan</w:t>
      </w:r>
      <w:r>
        <w:rPr>
          <w:color w:val="000000"/>
        </w:rPr>
        <w:t xml:space="preserve"> K.</w:t>
      </w:r>
      <w:r w:rsidR="00670244">
        <w:rPr>
          <w:color w:val="000000"/>
        </w:rPr>
        <w:t>;</w:t>
      </w:r>
      <w:r>
        <w:rPr>
          <w:color w:val="000000"/>
        </w:rPr>
        <w:t xml:space="preserve"> Dunn, C</w:t>
      </w:r>
      <w:r w:rsidR="001410E7">
        <w:rPr>
          <w:color w:val="000000"/>
        </w:rPr>
        <w:t>hristopher</w:t>
      </w:r>
      <w:r w:rsidR="00670244">
        <w:rPr>
          <w:color w:val="000000"/>
        </w:rPr>
        <w:t>;</w:t>
      </w:r>
      <w:r>
        <w:rPr>
          <w:color w:val="000000"/>
        </w:rPr>
        <w:t xml:space="preserve"> </w:t>
      </w:r>
      <w:r w:rsidR="00670244">
        <w:rPr>
          <w:color w:val="000000"/>
        </w:rPr>
        <w:t>[et al]</w:t>
      </w:r>
      <w:r>
        <w:rPr>
          <w:color w:val="000000"/>
        </w:rPr>
        <w:t>. 2022. Toward integrated fire management to promote ecosystem resilience. </w:t>
      </w:r>
      <w:r w:rsidRPr="00670244">
        <w:rPr>
          <w:iCs/>
          <w:color w:val="000000"/>
        </w:rPr>
        <w:t>Rangelands</w:t>
      </w:r>
      <w:r w:rsidR="00670244">
        <w:rPr>
          <w:color w:val="000000"/>
        </w:rPr>
        <w:t>.</w:t>
      </w:r>
      <w:r>
        <w:rPr>
          <w:color w:val="000000"/>
        </w:rPr>
        <w:t> </w:t>
      </w:r>
      <w:r w:rsidRPr="00670244">
        <w:rPr>
          <w:iCs/>
          <w:color w:val="000000"/>
        </w:rPr>
        <w:t>44</w:t>
      </w:r>
      <w:r>
        <w:rPr>
          <w:color w:val="000000"/>
        </w:rPr>
        <w:t>(3)</w:t>
      </w:r>
      <w:r w:rsidR="00670244">
        <w:rPr>
          <w:color w:val="000000"/>
        </w:rPr>
        <w:t>:</w:t>
      </w:r>
      <w:r>
        <w:rPr>
          <w:color w:val="000000"/>
        </w:rPr>
        <w:t xml:space="preserve"> 227-234.</w:t>
      </w:r>
      <w:r w:rsidR="002B6479">
        <w:rPr>
          <w:color w:val="000000"/>
        </w:rPr>
        <w:t xml:space="preserve"> </w:t>
      </w:r>
      <w:hyperlink r:id="rId27" w:history="1">
        <w:r w:rsidR="002B6479" w:rsidRPr="005C2F21">
          <w:rPr>
            <w:rStyle w:val="Hyperlink"/>
          </w:rPr>
          <w:t>https://doi.org/10.1016/j.rala.2022.01.001</w:t>
        </w:r>
      </w:hyperlink>
      <w:r w:rsidR="00FB4990">
        <w:rPr>
          <w:color w:val="000000"/>
        </w:rPr>
        <w:t>.</w:t>
      </w:r>
    </w:p>
    <w:sectPr w:rsidR="005B4773">
      <w:headerReference w:type="even" r:id="rId28"/>
      <w:headerReference w:type="default" r:id="rId29"/>
      <w:headerReference w:type="first" r:id="rId30"/>
      <w:footerReference w:type="first" r:id="rId31"/>
      <w:pgSz w:w="12240" w:h="15840"/>
      <w:pgMar w:top="1440" w:right="1440" w:bottom="1440" w:left="1440" w:header="0" w:footer="2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s, David - FS, CO" w:date="2025-01-24T11:16:00Z" w:initials="FDFC">
    <w:p w14:paraId="49636FA7" w14:textId="77777777" w:rsidR="00A450AD" w:rsidRDefault="00A450AD" w:rsidP="00A450AD">
      <w:pPr>
        <w:pStyle w:val="CommentText"/>
        <w:ind w:firstLine="0"/>
      </w:pPr>
      <w:r>
        <w:rPr>
          <w:rStyle w:val="CommentReference"/>
        </w:rPr>
        <w:annotationRef/>
      </w:r>
      <w:r>
        <w:t>Louis, please insert the names of the South African Fire Managers involved in the survey administration if they would like to be added as co-authors</w:t>
      </w:r>
    </w:p>
  </w:comment>
  <w:comment w:id="5" w:author="Flores, David - FS, CO" w:date="2025-01-24T11:17:00Z" w:initials="FDFC">
    <w:p w14:paraId="0C4C967D" w14:textId="77777777" w:rsidR="00A450AD" w:rsidRDefault="00A450AD" w:rsidP="00A450AD">
      <w:pPr>
        <w:pStyle w:val="CommentText"/>
        <w:ind w:firstLine="0"/>
      </w:pPr>
      <w:r>
        <w:rPr>
          <w:rStyle w:val="CommentReference"/>
        </w:rPr>
        <w:annotationRef/>
      </w:r>
      <w:r>
        <w:t>Desmond, please add a 2-3 sentence biography</w:t>
      </w:r>
    </w:p>
  </w:comment>
  <w:comment w:id="18" w:author="Flores, David - FS, CO" w:date="2025-01-24T11:18:00Z" w:initials="FDFC">
    <w:p w14:paraId="157966FD" w14:textId="77777777" w:rsidR="00A450AD" w:rsidRDefault="00A450AD" w:rsidP="00A450AD">
      <w:pPr>
        <w:pStyle w:val="CommentText"/>
        <w:ind w:firstLine="0"/>
      </w:pPr>
      <w:r>
        <w:rPr>
          <w:rStyle w:val="CommentReference"/>
        </w:rPr>
        <w:annotationRef/>
      </w:r>
      <w:r>
        <w:t>Louis, please add the names and biographies of additional co-authors</w:t>
      </w:r>
    </w:p>
  </w:comment>
  <w:comment w:id="35" w:author="Flores, David - FS, CO [2]" w:date="2024-09-12T10:29:00Z" w:initials="">
    <w:p w14:paraId="0000012F" w14:textId="3C974E55" w:rsidR="005B4773" w:rsidRDefault="0098553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Table 13.1 in Rego, F. C., Morgan, P., Fernandes, P., Hoffman, C., Castro Rego, F., Morgan, P., ... &amp; Hoffman, C. (2021). Integrated fire management. Fire science: From chemistry to landscape management, 509-597.</w:t>
      </w:r>
    </w:p>
  </w:comment>
  <w:comment w:id="34" w:author="Melissa Villarreal" w:date="2025-01-21T18:59:00Z" w:initials="MV">
    <w:p w14:paraId="7C53D3B8" w14:textId="77777777" w:rsidR="00AE7E67" w:rsidRDefault="00AE7E67" w:rsidP="00AE7E67">
      <w:pPr>
        <w:pStyle w:val="CommentText"/>
        <w:ind w:firstLine="0"/>
      </w:pPr>
      <w:r>
        <w:rPr>
          <w:rStyle w:val="CommentReference"/>
        </w:rPr>
        <w:annotationRef/>
      </w:r>
      <w:r>
        <w:t xml:space="preserve">This will need to be included in its own word doc appropriately titled as Table 1--[rest of name]. </w:t>
      </w:r>
    </w:p>
  </w:comment>
  <w:comment w:id="47" w:author="Melissa Villarreal" w:date="2025-01-23T13:35:00Z" w:initials="MV">
    <w:p w14:paraId="76498261" w14:textId="77777777" w:rsidR="00C612F9" w:rsidRDefault="00C612F9" w:rsidP="00C612F9">
      <w:pPr>
        <w:pStyle w:val="CommentText"/>
        <w:ind w:firstLine="0"/>
      </w:pPr>
      <w:r>
        <w:rPr>
          <w:rStyle w:val="CommentReference"/>
        </w:rPr>
        <w:annotationRef/>
      </w:r>
      <w:r>
        <w:t>I didn’t see this in the example GTR you sent, but I wondered if there should be a section on sample? How many respondents were there, and general demographic info (how many men vs women, what occupations, what racial/ethnic groups, and geographic locations)? Maybe a table?</w:t>
      </w:r>
    </w:p>
  </w:comment>
  <w:comment w:id="48" w:author="Flores, David - FS, CO" w:date="2025-01-24T11:46:00Z" w:initials="FDFC">
    <w:p w14:paraId="1D6BC1BB" w14:textId="77777777" w:rsidR="00B6794E" w:rsidRDefault="00B6794E" w:rsidP="00B6794E">
      <w:pPr>
        <w:pStyle w:val="CommentText"/>
        <w:ind w:firstLine="0"/>
      </w:pPr>
      <w:r>
        <w:rPr>
          <w:rStyle w:val="CommentReference"/>
        </w:rPr>
        <w:annotationRef/>
      </w:r>
      <w:r>
        <w:t>Desmond, is it possible for you to go back in to the data, collect this information, and produce a demographic table?</w:t>
      </w:r>
    </w:p>
  </w:comment>
  <w:comment w:id="49" w:author="Desmond Lartey" w:date="2025-01-26T21:28:00Z" w:initials="DL">
    <w:p w14:paraId="127F4B54" w14:textId="77777777" w:rsidR="000D3C21" w:rsidRDefault="000D3C21" w:rsidP="000D3C21">
      <w:pPr>
        <w:pStyle w:val="CommentText"/>
        <w:ind w:firstLine="0"/>
      </w:pPr>
      <w:r>
        <w:rPr>
          <w:rStyle w:val="CommentReference"/>
        </w:rPr>
        <w:annotationRef/>
      </w:r>
      <w:r>
        <w:t>Yes, we can generate some charts/tables on this. See</w:t>
      </w:r>
    </w:p>
  </w:comment>
  <w:comment w:id="50" w:author="Melissa Villarreal" w:date="2025-01-21T21:08:00Z" w:initials="MV">
    <w:p w14:paraId="10D896E4" w14:textId="324D0ABA" w:rsidR="00CA0507" w:rsidRDefault="00CA0507" w:rsidP="00CA0507">
      <w:pPr>
        <w:pStyle w:val="CommentText"/>
        <w:ind w:firstLine="0"/>
      </w:pPr>
      <w:r>
        <w:rPr>
          <w:rStyle w:val="CommentReference"/>
        </w:rPr>
        <w:annotationRef/>
      </w:r>
      <w:r>
        <w:t>And occupation?</w:t>
      </w:r>
    </w:p>
  </w:comment>
  <w:comment w:id="51" w:author="Flores, David - FS, CO" w:date="2025-01-24T11:48:00Z" w:initials="FDFC">
    <w:p w14:paraId="2BE41DAE" w14:textId="77777777" w:rsidR="009A785C" w:rsidRDefault="009A785C" w:rsidP="009A785C">
      <w:pPr>
        <w:pStyle w:val="CommentText"/>
        <w:ind w:firstLine="0"/>
      </w:pPr>
      <w:r>
        <w:rPr>
          <w:rStyle w:val="CommentReference"/>
        </w:rPr>
        <w:annotationRef/>
      </w:r>
      <w:r>
        <w:t>Desmond, do we have occupation titles or are they all listed as fire managers?</w:t>
      </w:r>
    </w:p>
  </w:comment>
  <w:comment w:id="369" w:author="Melissa Villarreal" w:date="2025-01-23T13:20:00Z" w:initials="MV">
    <w:p w14:paraId="7FB16B80" w14:textId="77777777" w:rsidR="00FA0D10" w:rsidRDefault="00FA0D10" w:rsidP="00FA0D10">
      <w:pPr>
        <w:pStyle w:val="CommentText"/>
        <w:ind w:firstLine="0"/>
      </w:pPr>
      <w:r>
        <w:rPr>
          <w:rStyle w:val="CommentReference"/>
        </w:rPr>
        <w:annotationRef/>
      </w:r>
      <w:r>
        <w:t>These should not be embedded within the manuscript and should instead each be submitted as their own image file. A file with all figure caption should be submitted separately.</w:t>
      </w:r>
    </w:p>
  </w:comment>
  <w:comment w:id="370" w:author="Flores, David - FS, CO" w:date="2025-01-24T13:22:00Z" w:initials="FDFC">
    <w:p w14:paraId="5DE0A9B0" w14:textId="77777777" w:rsidR="00BF3CAC" w:rsidRDefault="00BF3CAC" w:rsidP="00BF3CAC">
      <w:pPr>
        <w:pStyle w:val="CommentText"/>
        <w:ind w:firstLine="0"/>
      </w:pPr>
      <w:r>
        <w:rPr>
          <w:rStyle w:val="CommentReference"/>
        </w:rPr>
        <w:annotationRef/>
      </w:r>
      <w:r>
        <w:t>Desmond, I took all of the figures from your power point. Would you please send me the original file image for each of the figures so that I can submit them separately?</w:t>
      </w:r>
    </w:p>
  </w:comment>
  <w:comment w:id="371" w:author="Desmond Lartey" w:date="2025-01-26T22:16:00Z" w:initials="DL">
    <w:p w14:paraId="7158ACAE" w14:textId="77777777" w:rsidR="00B82970" w:rsidRDefault="00B82970" w:rsidP="00B82970">
      <w:pPr>
        <w:pStyle w:val="CommentText"/>
        <w:ind w:firstLine="0"/>
      </w:pPr>
      <w:r>
        <w:rPr>
          <w:rStyle w:val="CommentReference"/>
        </w:rPr>
        <w:annotationRef/>
      </w:r>
      <w:r>
        <w:t xml:space="preserve">With the link to page </w:t>
      </w:r>
      <w:hyperlink r:id="rId1" w:history="1">
        <w:r w:rsidRPr="002529FD">
          <w:rPr>
            <w:rStyle w:val="Hyperlink"/>
          </w:rPr>
          <w:t>https://github.com/desmond-lartey/Wildfire-Assessment/tree/Fires/Analysis</w:t>
        </w:r>
      </w:hyperlink>
      <w:r>
        <w:t>, you click on any .png file. Then click on the download button to download the figure with same picture quality. With copy paste or extract from ppt, we may not get the same picture quality for the printing.</w:t>
      </w:r>
    </w:p>
  </w:comment>
  <w:comment w:id="375" w:author="Melissa Villarreal" w:date="2025-01-23T13:43:00Z" w:initials="MV">
    <w:p w14:paraId="5F62609E" w14:textId="75A875D0" w:rsidR="00005C35" w:rsidRDefault="00005C35" w:rsidP="00005C35">
      <w:pPr>
        <w:pStyle w:val="CommentText"/>
        <w:ind w:firstLine="0"/>
      </w:pPr>
      <w:r>
        <w:rPr>
          <w:rStyle w:val="CommentReference"/>
        </w:rPr>
        <w:annotationRef/>
      </w:r>
      <w:r>
        <w:t>See note in figure captions re: removing one of these. Modify text here if one of the figures is removed after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36FA7" w15:done="0"/>
  <w15:commentEx w15:paraId="0C4C967D" w15:done="0"/>
  <w15:commentEx w15:paraId="157966FD" w15:done="0"/>
  <w15:commentEx w15:paraId="0000012F" w15:done="0"/>
  <w15:commentEx w15:paraId="7C53D3B8" w15:paraIdParent="0000012F" w15:done="0"/>
  <w15:commentEx w15:paraId="76498261" w15:done="0"/>
  <w15:commentEx w15:paraId="1D6BC1BB" w15:paraIdParent="76498261" w15:done="0"/>
  <w15:commentEx w15:paraId="127F4B54" w15:paraIdParent="76498261" w15:done="0"/>
  <w15:commentEx w15:paraId="10D896E4" w15:done="0"/>
  <w15:commentEx w15:paraId="2BE41DAE" w15:paraIdParent="10D896E4" w15:done="0"/>
  <w15:commentEx w15:paraId="7FB16B80" w15:done="0"/>
  <w15:commentEx w15:paraId="5DE0A9B0" w15:paraIdParent="7FB16B80" w15:done="0"/>
  <w15:commentEx w15:paraId="7158ACAE" w15:paraIdParent="7FB16B80" w15:done="0"/>
  <w15:commentEx w15:paraId="5F626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41064F" w16cex:dateUtc="2025-01-24T18:16:00Z"/>
  <w16cex:commentExtensible w16cex:durableId="244C07C2" w16cex:dateUtc="2025-01-24T18:17:00Z"/>
  <w16cex:commentExtensible w16cex:durableId="372D7180" w16cex:dateUtc="2025-01-24T18:18:00Z"/>
  <w16cex:commentExtensible w16cex:durableId="0BFA474E" w16cex:dateUtc="2025-01-22T00:59:00Z"/>
  <w16cex:commentExtensible w16cex:durableId="2209CD68" w16cex:dateUtc="2025-01-23T19:35:00Z"/>
  <w16cex:commentExtensible w16cex:durableId="0FF33FB2" w16cex:dateUtc="2025-01-24T18:46:00Z"/>
  <w16cex:commentExtensible w16cex:durableId="1D6FB323" w16cex:dateUtc="2025-01-26T20:28:00Z"/>
  <w16cex:commentExtensible w16cex:durableId="5769F4FA" w16cex:dateUtc="2025-01-22T03:08:00Z"/>
  <w16cex:commentExtensible w16cex:durableId="44AE6042" w16cex:dateUtc="2025-01-24T18:48:00Z"/>
  <w16cex:commentExtensible w16cex:durableId="0DCF5D7E" w16cex:dateUtc="2025-01-23T19:20:00Z"/>
  <w16cex:commentExtensible w16cex:durableId="2B21F78F" w16cex:dateUtc="2025-01-24T20:22:00Z"/>
  <w16cex:commentExtensible w16cex:durableId="17161A4C" w16cex:dateUtc="2025-01-26T21:16:00Z"/>
  <w16cex:commentExtensible w16cex:durableId="1A1EA617" w16cex:dateUtc="2025-01-23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36FA7" w16cid:durableId="0A41064F"/>
  <w16cid:commentId w16cid:paraId="0C4C967D" w16cid:durableId="244C07C2"/>
  <w16cid:commentId w16cid:paraId="157966FD" w16cid:durableId="372D7180"/>
  <w16cid:commentId w16cid:paraId="0000012F" w16cid:durableId="0000012F"/>
  <w16cid:commentId w16cid:paraId="7C53D3B8" w16cid:durableId="0BFA474E"/>
  <w16cid:commentId w16cid:paraId="76498261" w16cid:durableId="2209CD68"/>
  <w16cid:commentId w16cid:paraId="1D6BC1BB" w16cid:durableId="0FF33FB2"/>
  <w16cid:commentId w16cid:paraId="127F4B54" w16cid:durableId="1D6FB323"/>
  <w16cid:commentId w16cid:paraId="10D896E4" w16cid:durableId="5769F4FA"/>
  <w16cid:commentId w16cid:paraId="2BE41DAE" w16cid:durableId="44AE6042"/>
  <w16cid:commentId w16cid:paraId="7FB16B80" w16cid:durableId="0DCF5D7E"/>
  <w16cid:commentId w16cid:paraId="5DE0A9B0" w16cid:durableId="2B21F78F"/>
  <w16cid:commentId w16cid:paraId="7158ACAE" w16cid:durableId="17161A4C"/>
  <w16cid:commentId w16cid:paraId="5F62609E" w16cid:durableId="1A1EA6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31C3" w14:textId="77777777" w:rsidR="00150DF6" w:rsidRDefault="00150DF6">
      <w:r>
        <w:separator/>
      </w:r>
    </w:p>
  </w:endnote>
  <w:endnote w:type="continuationSeparator" w:id="0">
    <w:p w14:paraId="5EE8F166" w14:textId="77777777" w:rsidR="00150DF6" w:rsidRDefault="0015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8" w14:textId="67A07DA9" w:rsidR="005B4773" w:rsidRPr="00853AA9" w:rsidRDefault="0098553B">
    <w:pPr>
      <w:pBdr>
        <w:top w:val="nil"/>
        <w:left w:val="nil"/>
        <w:bottom w:val="nil"/>
        <w:right w:val="nil"/>
        <w:between w:val="nil"/>
      </w:pBdr>
      <w:spacing w:line="276" w:lineRule="auto"/>
      <w:jc w:val="center"/>
      <w:rPr>
        <w:rFonts w:ascii="Calibri" w:eastAsia="Calibri" w:hAnsi="Calibri" w:cs="Calibri"/>
        <w:iCs/>
        <w:color w:val="0F0D29"/>
        <w:sz w:val="20"/>
        <w:szCs w:val="20"/>
      </w:rPr>
    </w:pPr>
    <w:r w:rsidRPr="00853AA9">
      <w:rPr>
        <w:rFonts w:ascii="Calibri" w:eastAsia="Calibri" w:hAnsi="Calibri" w:cs="Calibri"/>
        <w:iCs/>
        <w:color w:val="0F0D29"/>
        <w:sz w:val="20"/>
        <w:szCs w:val="20"/>
      </w:rPr>
      <w:fldChar w:fldCharType="begin"/>
    </w:r>
    <w:r w:rsidRPr="00853AA9">
      <w:rPr>
        <w:rFonts w:ascii="Calibri" w:eastAsia="Calibri" w:hAnsi="Calibri" w:cs="Calibri"/>
        <w:iCs/>
        <w:color w:val="0F0D29"/>
        <w:sz w:val="20"/>
        <w:szCs w:val="20"/>
      </w:rPr>
      <w:instrText>PAGE</w:instrText>
    </w:r>
    <w:r w:rsidRPr="00853AA9">
      <w:rPr>
        <w:rFonts w:ascii="Calibri" w:eastAsia="Calibri" w:hAnsi="Calibri" w:cs="Calibri"/>
        <w:iCs/>
        <w:color w:val="0F0D29"/>
        <w:sz w:val="20"/>
        <w:szCs w:val="20"/>
      </w:rPr>
      <w:fldChar w:fldCharType="separate"/>
    </w:r>
    <w:r w:rsidR="00853AA9" w:rsidRPr="00853AA9">
      <w:rPr>
        <w:rFonts w:ascii="Calibri" w:eastAsia="Calibri" w:hAnsi="Calibri" w:cs="Calibri"/>
        <w:iCs/>
        <w:noProof/>
        <w:color w:val="0F0D29"/>
        <w:sz w:val="20"/>
        <w:szCs w:val="20"/>
      </w:rPr>
      <w:t>2</w:t>
    </w:r>
    <w:r w:rsidRPr="00853AA9">
      <w:rPr>
        <w:rFonts w:ascii="Calibri" w:eastAsia="Calibri" w:hAnsi="Calibri" w:cs="Calibri"/>
        <w:iCs/>
        <w:color w:val="0F0D29"/>
        <w:sz w:val="20"/>
        <w:szCs w:val="20"/>
      </w:rPr>
      <w:fldChar w:fldCharType="end"/>
    </w:r>
  </w:p>
  <w:p w14:paraId="00000129"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A" w14:textId="342AC3A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B"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464A84D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D"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FDB26" w14:textId="77777777" w:rsidR="00150DF6" w:rsidRDefault="00150DF6">
      <w:r>
        <w:separator/>
      </w:r>
    </w:p>
  </w:footnote>
  <w:footnote w:type="continuationSeparator" w:id="0">
    <w:p w14:paraId="7C178DB4" w14:textId="77777777" w:rsidR="00150DF6" w:rsidRDefault="00150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5"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6"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237C"/>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DC257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331D1D"/>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16587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94194"/>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35A69"/>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5C0AB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EF014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EA228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2854518">
    <w:abstractNumId w:val="2"/>
  </w:num>
  <w:num w:numId="2" w16cid:durableId="29572016">
    <w:abstractNumId w:val="4"/>
  </w:num>
  <w:num w:numId="3" w16cid:durableId="1657104376">
    <w:abstractNumId w:val="6"/>
  </w:num>
  <w:num w:numId="4" w16cid:durableId="1212306644">
    <w:abstractNumId w:val="3"/>
  </w:num>
  <w:num w:numId="5" w16cid:durableId="1993368324">
    <w:abstractNumId w:val="8"/>
  </w:num>
  <w:num w:numId="6" w16cid:durableId="451822808">
    <w:abstractNumId w:val="1"/>
  </w:num>
  <w:num w:numId="7" w16cid:durableId="1165363456">
    <w:abstractNumId w:val="0"/>
  </w:num>
  <w:num w:numId="8" w16cid:durableId="298346777">
    <w:abstractNumId w:val="5"/>
  </w:num>
  <w:num w:numId="9" w16cid:durableId="1555360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s, David - FS, CO">
    <w15:presenceInfo w15:providerId="AD" w15:userId="S-1-5-21-2443529608-3098792306-3041422421-292715"/>
  </w15:person>
  <w15:person w15:author="Desmond Lartey">
    <w15:presenceInfo w15:providerId="Windows Live" w15:userId="3460e105b0b5a847"/>
  </w15:person>
  <w15:person w15:author="Flores, David - FS, CO [2]">
    <w15:presenceInfo w15:providerId="AD" w15:userId="S::david.flores2@usda.gov::ed15c950-1eb9-4a2a-8e3d-86ec22f4c584"/>
  </w15:person>
  <w15:person w15:author="Melissa Villarreal">
    <w15:presenceInfo w15:providerId="AD" w15:userId="S::mevi2007@colorado.edu::8d1a6965-a0f2-4e66-b4d8-3ed74246d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36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73"/>
    <w:rsid w:val="00001D19"/>
    <w:rsid w:val="00005C35"/>
    <w:rsid w:val="00026AF1"/>
    <w:rsid w:val="000563EF"/>
    <w:rsid w:val="000770C4"/>
    <w:rsid w:val="0008119B"/>
    <w:rsid w:val="000B0466"/>
    <w:rsid w:val="000D3C21"/>
    <w:rsid w:val="000E02CC"/>
    <w:rsid w:val="00100020"/>
    <w:rsid w:val="00104282"/>
    <w:rsid w:val="001102E5"/>
    <w:rsid w:val="001410E7"/>
    <w:rsid w:val="00150DF6"/>
    <w:rsid w:val="001B3984"/>
    <w:rsid w:val="001D3023"/>
    <w:rsid w:val="001E7D0F"/>
    <w:rsid w:val="00204E7E"/>
    <w:rsid w:val="002228A6"/>
    <w:rsid w:val="00273D71"/>
    <w:rsid w:val="00283293"/>
    <w:rsid w:val="00283F78"/>
    <w:rsid w:val="002B5A99"/>
    <w:rsid w:val="002B6479"/>
    <w:rsid w:val="002C54D3"/>
    <w:rsid w:val="002D1471"/>
    <w:rsid w:val="002E7140"/>
    <w:rsid w:val="002F7235"/>
    <w:rsid w:val="00305784"/>
    <w:rsid w:val="00320073"/>
    <w:rsid w:val="00323DB7"/>
    <w:rsid w:val="00381A0A"/>
    <w:rsid w:val="00465864"/>
    <w:rsid w:val="0047639E"/>
    <w:rsid w:val="00480CB9"/>
    <w:rsid w:val="00515995"/>
    <w:rsid w:val="00570445"/>
    <w:rsid w:val="0057332A"/>
    <w:rsid w:val="00574F48"/>
    <w:rsid w:val="005A349B"/>
    <w:rsid w:val="005B4773"/>
    <w:rsid w:val="005B6B48"/>
    <w:rsid w:val="005D1659"/>
    <w:rsid w:val="005D7C6D"/>
    <w:rsid w:val="006057E8"/>
    <w:rsid w:val="00617D09"/>
    <w:rsid w:val="00670244"/>
    <w:rsid w:val="006A39A7"/>
    <w:rsid w:val="006A5C94"/>
    <w:rsid w:val="00716596"/>
    <w:rsid w:val="00780837"/>
    <w:rsid w:val="007D21CA"/>
    <w:rsid w:val="007D3025"/>
    <w:rsid w:val="007D5690"/>
    <w:rsid w:val="00827BCE"/>
    <w:rsid w:val="00840F1C"/>
    <w:rsid w:val="0084176C"/>
    <w:rsid w:val="00853AA9"/>
    <w:rsid w:val="00872C2C"/>
    <w:rsid w:val="008B4C50"/>
    <w:rsid w:val="008B5FC7"/>
    <w:rsid w:val="008B7F46"/>
    <w:rsid w:val="008D2EA2"/>
    <w:rsid w:val="009149C9"/>
    <w:rsid w:val="0098553B"/>
    <w:rsid w:val="009A785C"/>
    <w:rsid w:val="009C64D1"/>
    <w:rsid w:val="009E36E6"/>
    <w:rsid w:val="009F4399"/>
    <w:rsid w:val="00A20E35"/>
    <w:rsid w:val="00A450AD"/>
    <w:rsid w:val="00A57A01"/>
    <w:rsid w:val="00A75301"/>
    <w:rsid w:val="00AA36CB"/>
    <w:rsid w:val="00AB5EFB"/>
    <w:rsid w:val="00AE5D9D"/>
    <w:rsid w:val="00AE7E67"/>
    <w:rsid w:val="00B65CF2"/>
    <w:rsid w:val="00B6794E"/>
    <w:rsid w:val="00B82970"/>
    <w:rsid w:val="00BD1106"/>
    <w:rsid w:val="00BF3CAC"/>
    <w:rsid w:val="00C368F8"/>
    <w:rsid w:val="00C612F9"/>
    <w:rsid w:val="00C61484"/>
    <w:rsid w:val="00CA0507"/>
    <w:rsid w:val="00CA45C8"/>
    <w:rsid w:val="00CC14A2"/>
    <w:rsid w:val="00D00532"/>
    <w:rsid w:val="00D2435B"/>
    <w:rsid w:val="00D63A7D"/>
    <w:rsid w:val="00D777FC"/>
    <w:rsid w:val="00DB168E"/>
    <w:rsid w:val="00DC5EB6"/>
    <w:rsid w:val="00DE174F"/>
    <w:rsid w:val="00DE3935"/>
    <w:rsid w:val="00E45740"/>
    <w:rsid w:val="00E460C2"/>
    <w:rsid w:val="00E96916"/>
    <w:rsid w:val="00EA4A21"/>
    <w:rsid w:val="00EF09E3"/>
    <w:rsid w:val="00F1024A"/>
    <w:rsid w:val="00FA0D10"/>
    <w:rsid w:val="00FB4990"/>
    <w:rsid w:val="00FB7AD4"/>
    <w:rsid w:val="7FB0F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F9A"/>
  <w15:docId w15:val="{3B7E1643-CD97-4978-BC47-C1F9D771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35"/>
  </w:style>
  <w:style w:type="paragraph" w:styleId="Heading1">
    <w:name w:val="heading 1"/>
    <w:basedOn w:val="Normal"/>
    <w:link w:val="Heading1Char"/>
    <w:uiPriority w:val="9"/>
    <w:qFormat/>
    <w:rsid w:val="00E26A65"/>
    <w:pPr>
      <w:widowControl w:val="0"/>
      <w:autoSpaceDE w:val="0"/>
      <w:autoSpaceDN w:val="0"/>
      <w:spacing w:before="44" w:after="18"/>
      <w:jc w:val="center"/>
      <w:outlineLvl w:val="0"/>
    </w:pPr>
    <w:rPr>
      <w:rFonts w:eastAsia="Calibri" w:cs="Calibri"/>
      <w:b/>
      <w:bCs/>
      <w:caps/>
      <w:szCs w:val="28"/>
    </w:rPr>
  </w:style>
  <w:style w:type="paragraph" w:styleId="Heading2">
    <w:name w:val="heading 2"/>
    <w:basedOn w:val="Normal"/>
    <w:next w:val="Normal"/>
    <w:link w:val="Heading2Char"/>
    <w:uiPriority w:val="9"/>
    <w:unhideWhenUsed/>
    <w:qFormat/>
    <w:rsid w:val="007267D8"/>
    <w:pPr>
      <w:widowControl w:val="0"/>
      <w:autoSpaceDE w:val="0"/>
      <w:autoSpaceDN w:val="0"/>
      <w:spacing w:before="44" w:after="18"/>
      <w:jc w:val="both"/>
      <w:outlineLvl w:val="1"/>
    </w:pPr>
    <w:rPr>
      <w:rFonts w:eastAsia="Calibri" w:cs="Calibri"/>
      <w:b/>
      <w:bCs/>
      <w:szCs w:val="28"/>
    </w:rPr>
  </w:style>
  <w:style w:type="paragraph" w:styleId="Heading3">
    <w:name w:val="heading 3"/>
    <w:basedOn w:val="Style3"/>
    <w:next w:val="Normal"/>
    <w:link w:val="Heading3Char"/>
    <w:uiPriority w:val="9"/>
    <w:unhideWhenUsed/>
    <w:qFormat/>
    <w:rsid w:val="00E96916"/>
    <w:pPr>
      <w:outlineLvl w:val="2"/>
    </w:pPr>
  </w:style>
  <w:style w:type="paragraph" w:styleId="Heading4">
    <w:name w:val="heading 4"/>
    <w:basedOn w:val="Normal"/>
    <w:next w:val="Normal"/>
    <w:link w:val="Heading4Char"/>
    <w:uiPriority w:val="9"/>
    <w:semiHidden/>
    <w:unhideWhenUsed/>
    <w:qFormat/>
    <w:rsid w:val="00572511"/>
    <w:pPr>
      <w:keepNext/>
      <w:keepLines/>
      <w:spacing w:before="240" w:after="40" w:line="276" w:lineRule="auto"/>
      <w:outlineLvl w:val="3"/>
    </w:pPr>
    <w:rPr>
      <w:rFonts w:ascii="Calibri" w:eastAsia="Calibri" w:hAnsi="Calibri" w:cs="Calibri"/>
      <w:b/>
      <w:color w:val="0F0D29"/>
    </w:rPr>
  </w:style>
  <w:style w:type="paragraph" w:styleId="Heading5">
    <w:name w:val="heading 5"/>
    <w:basedOn w:val="Normal"/>
    <w:next w:val="Normal"/>
    <w:link w:val="Heading5Char"/>
    <w:uiPriority w:val="9"/>
    <w:semiHidden/>
    <w:unhideWhenUsed/>
    <w:qFormat/>
    <w:rsid w:val="00572511"/>
    <w:pPr>
      <w:keepNext/>
      <w:keepLines/>
      <w:spacing w:before="220" w:after="40" w:line="276" w:lineRule="auto"/>
      <w:outlineLvl w:val="4"/>
    </w:pPr>
    <w:rPr>
      <w:rFonts w:ascii="Calibri" w:eastAsia="Calibri" w:hAnsi="Calibri" w:cs="Calibri"/>
      <w:b/>
      <w:color w:val="0F0D29"/>
      <w:sz w:val="22"/>
      <w:szCs w:val="22"/>
    </w:rPr>
  </w:style>
  <w:style w:type="paragraph" w:styleId="Heading6">
    <w:name w:val="heading 6"/>
    <w:basedOn w:val="Normal"/>
    <w:next w:val="Normal"/>
    <w:link w:val="Heading6Char"/>
    <w:uiPriority w:val="9"/>
    <w:semiHidden/>
    <w:unhideWhenUsed/>
    <w:qFormat/>
    <w:rsid w:val="00572511"/>
    <w:pPr>
      <w:keepNext/>
      <w:keepLines/>
      <w:spacing w:before="200" w:after="40" w:line="276" w:lineRule="auto"/>
      <w:outlineLvl w:val="5"/>
    </w:pPr>
    <w:rPr>
      <w:rFonts w:ascii="Calibri" w:eastAsia="Calibri" w:hAnsi="Calibri" w:cs="Calibri"/>
      <w:b/>
      <w:color w:val="0F0D2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6945"/>
    <w:pPr>
      <w:spacing w:after="200"/>
    </w:pPr>
    <w:rPr>
      <w:rFonts w:asciiTheme="majorHAnsi" w:eastAsiaTheme="majorEastAsia" w:hAnsiTheme="majorHAnsi" w:cstheme="majorBidi"/>
      <w:b/>
      <w:bCs/>
      <w:color w:val="0F0D29" w:themeColor="text1"/>
      <w:sz w:val="72"/>
      <w:szCs w:val="52"/>
    </w:rPr>
  </w:style>
  <w:style w:type="character" w:customStyle="1" w:styleId="Heading1Char">
    <w:name w:val="Heading 1 Char"/>
    <w:basedOn w:val="DefaultParagraphFont"/>
    <w:link w:val="Heading1"/>
    <w:uiPriority w:val="9"/>
    <w:rsid w:val="00E26A65"/>
    <w:rPr>
      <w:rFonts w:ascii="Times New Roman" w:eastAsia="Calibri" w:hAnsi="Times New Roman" w:cs="Calibri"/>
      <w:b/>
      <w:bCs/>
      <w:caps/>
      <w:szCs w:val="28"/>
    </w:rPr>
  </w:style>
  <w:style w:type="character" w:customStyle="1" w:styleId="Heading2Char">
    <w:name w:val="Heading 2 Char"/>
    <w:basedOn w:val="DefaultParagraphFont"/>
    <w:link w:val="Heading2"/>
    <w:uiPriority w:val="9"/>
    <w:rsid w:val="007267D8"/>
    <w:rPr>
      <w:rFonts w:ascii="Times New Roman" w:eastAsia="Calibri" w:hAnsi="Times New Roman" w:cs="Calibri"/>
      <w:b/>
      <w:bCs/>
      <w:szCs w:val="28"/>
    </w:rPr>
  </w:style>
  <w:style w:type="character" w:customStyle="1" w:styleId="Heading3Char">
    <w:name w:val="Heading 3 Char"/>
    <w:basedOn w:val="DefaultParagraphFont"/>
    <w:link w:val="Heading3"/>
    <w:uiPriority w:val="9"/>
    <w:rsid w:val="00E96916"/>
    <w:rPr>
      <w:i/>
      <w:iCs/>
    </w:rPr>
  </w:style>
  <w:style w:type="paragraph" w:styleId="BalloonText">
    <w:name w:val="Balloon Text"/>
    <w:basedOn w:val="Normal"/>
    <w:link w:val="BalloonTextChar"/>
    <w:uiPriority w:val="99"/>
    <w:semiHidden/>
    <w:unhideWhenUsed/>
    <w:pPr>
      <w:spacing w:line="276" w:lineRule="auto"/>
    </w:pPr>
    <w:rPr>
      <w:rFonts w:ascii="Tahoma" w:eastAsiaTheme="minorEastAsia" w:hAnsi="Tahoma" w:cs="Tahoma"/>
      <w:b/>
      <w:color w:val="0F0D29" w:themeColor="text1"/>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next w:val="Normal"/>
    <w:link w:val="SubtitleChar"/>
    <w:uiPriority w:val="11"/>
    <w:qFormat/>
    <w:pPr>
      <w:spacing w:line="276" w:lineRule="auto"/>
    </w:pPr>
    <w:rPr>
      <w:rFonts w:ascii="Calibri" w:eastAsia="Calibri" w:hAnsi="Calibri" w:cs="Calibri"/>
      <w:smallCaps/>
      <w:color w:val="0F0D29"/>
      <w:sz w:val="32"/>
      <w:szCs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paragraph" w:styleId="Header">
    <w:name w:val="header"/>
    <w:basedOn w:val="Normal"/>
    <w:link w:val="HeaderChar"/>
    <w:uiPriority w:val="8"/>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rPr>
      <w:rFonts w:asciiTheme="minorHAnsi" w:eastAsiaTheme="minorEastAsia" w:hAnsiTheme="minorHAnsi" w:cstheme="minorBidi"/>
      <w:b/>
      <w:color w:val="0F0D29" w:themeColor="text1"/>
      <w:sz w:val="28"/>
      <w:szCs w:val="22"/>
    </w:rPr>
  </w:style>
  <w:style w:type="table" w:styleId="TableGrid">
    <w:name w:val="Table Grid"/>
    <w:basedOn w:val="TableNormal"/>
    <w:uiPriority w:val="39"/>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pPr>
      <w:spacing w:line="276" w:lineRule="auto"/>
    </w:pPr>
    <w:rPr>
      <w:rFonts w:asciiTheme="minorHAnsi" w:eastAsiaTheme="minorEastAsia" w:hAnsiTheme="minorHAnsi" w:cstheme="minorBidi"/>
      <w:color w:val="0F0D29" w:themeColor="text1"/>
      <w:sz w:val="28"/>
      <w:szCs w:val="22"/>
    </w:rPr>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paragraph" w:customStyle="1" w:styleId="EmphasisText">
    <w:name w:val="Emphasis Text"/>
    <w:basedOn w:val="Normal"/>
    <w:link w:val="EmphasisTextChar"/>
    <w:qFormat/>
    <w:rsid w:val="00DF027C"/>
    <w:pPr>
      <w:spacing w:line="276" w:lineRule="auto"/>
    </w:pPr>
    <w:rPr>
      <w:rFonts w:asciiTheme="minorHAnsi" w:eastAsiaTheme="minorEastAsia" w:hAnsiTheme="minorHAnsi" w:cstheme="minorBidi"/>
      <w:b/>
      <w:color w:val="0F0D29" w:themeColor="text1"/>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CommentText">
    <w:name w:val="annotation text"/>
    <w:basedOn w:val="Normal"/>
    <w:link w:val="CommentTextChar"/>
    <w:uiPriority w:val="99"/>
    <w:unhideWhenUsed/>
    <w:rsid w:val="00837A47"/>
    <w:rPr>
      <w:rFonts w:ascii="Cambria" w:eastAsiaTheme="minorHAnsi" w:hAnsi="Cambria" w:cstheme="minorBidi"/>
      <w:sz w:val="20"/>
      <w:szCs w:val="20"/>
    </w:rPr>
  </w:style>
  <w:style w:type="character" w:customStyle="1" w:styleId="CommentTextChar">
    <w:name w:val="Comment Text Char"/>
    <w:basedOn w:val="DefaultParagraphFont"/>
    <w:link w:val="CommentText"/>
    <w:uiPriority w:val="99"/>
    <w:rsid w:val="00837A47"/>
    <w:rPr>
      <w:rFonts w:ascii="Cambria" w:hAnsi="Cambria"/>
      <w:sz w:val="20"/>
      <w:szCs w:val="20"/>
    </w:rPr>
  </w:style>
  <w:style w:type="character" w:styleId="CommentReference">
    <w:name w:val="annotation reference"/>
    <w:basedOn w:val="DefaultParagraphFont"/>
    <w:uiPriority w:val="99"/>
    <w:semiHidden/>
    <w:unhideWhenUsed/>
    <w:rsid w:val="00837A47"/>
    <w:rPr>
      <w:sz w:val="16"/>
      <w:szCs w:val="16"/>
    </w:rPr>
  </w:style>
  <w:style w:type="paragraph" w:styleId="ListParagraph">
    <w:name w:val="List Paragraph"/>
    <w:basedOn w:val="Normal"/>
    <w:uiPriority w:val="34"/>
    <w:qFormat/>
    <w:rsid w:val="00837A47"/>
    <w:pPr>
      <w:ind w:left="720"/>
      <w:contextualSpacing/>
    </w:pPr>
    <w:rPr>
      <w:rFonts w:ascii="Cambria" w:eastAsiaTheme="minorHAnsi" w:hAnsi="Cambria" w:cstheme="minorBidi"/>
      <w:sz w:val="22"/>
      <w:szCs w:val="22"/>
    </w:rPr>
  </w:style>
  <w:style w:type="character" w:styleId="Hyperlink">
    <w:name w:val="Hyperlink"/>
    <w:basedOn w:val="DefaultParagraphFont"/>
    <w:uiPriority w:val="99"/>
    <w:unhideWhenUsed/>
    <w:rsid w:val="00837A47"/>
    <w:rPr>
      <w:color w:val="3592CF" w:themeColor="hyperlink"/>
      <w:u w:val="single"/>
    </w:rPr>
  </w:style>
  <w:style w:type="character" w:styleId="UnresolvedMention">
    <w:name w:val="Unresolved Mention"/>
    <w:basedOn w:val="DefaultParagraphFont"/>
    <w:uiPriority w:val="99"/>
    <w:semiHidden/>
    <w:unhideWhenUsed/>
    <w:rsid w:val="00837A47"/>
    <w:rPr>
      <w:color w:val="605E5C"/>
      <w:shd w:val="clear" w:color="auto" w:fill="E1DFDD"/>
    </w:rPr>
  </w:style>
  <w:style w:type="character" w:styleId="FootnoteReference">
    <w:name w:val="footnote reference"/>
    <w:basedOn w:val="DefaultParagraphFont"/>
    <w:uiPriority w:val="99"/>
    <w:semiHidden/>
    <w:unhideWhenUsed/>
    <w:rsid w:val="00837A47"/>
    <w:rPr>
      <w:vertAlign w:val="superscript"/>
    </w:rPr>
  </w:style>
  <w:style w:type="character" w:customStyle="1" w:styleId="FootnoteTextChar">
    <w:name w:val="Footnote Text Char"/>
    <w:basedOn w:val="DefaultParagraphFont"/>
    <w:link w:val="FootnoteText"/>
    <w:uiPriority w:val="99"/>
    <w:semiHidden/>
    <w:rsid w:val="00837A47"/>
    <w:rPr>
      <w:sz w:val="20"/>
      <w:szCs w:val="20"/>
    </w:rPr>
  </w:style>
  <w:style w:type="paragraph" w:styleId="FootnoteText">
    <w:name w:val="footnote text"/>
    <w:basedOn w:val="Normal"/>
    <w:link w:val="FootnoteTextChar"/>
    <w:uiPriority w:val="99"/>
    <w:semiHidden/>
    <w:unhideWhenUsed/>
    <w:rsid w:val="00837A47"/>
    <w:rPr>
      <w:rFonts w:asciiTheme="minorHAnsi" w:eastAsiaTheme="minorHAnsi" w:hAnsiTheme="minorHAnsi" w:cstheme="minorBidi"/>
      <w:sz w:val="20"/>
      <w:szCs w:val="20"/>
    </w:rPr>
  </w:style>
  <w:style w:type="character" w:customStyle="1" w:styleId="FootnoteTextChar1">
    <w:name w:val="Footnote Text Char1"/>
    <w:basedOn w:val="DefaultParagraphFont"/>
    <w:uiPriority w:val="99"/>
    <w:semiHidden/>
    <w:rsid w:val="00837A47"/>
    <w:rPr>
      <w:rFonts w:eastAsiaTheme="minorEastAsia"/>
      <w:b/>
      <w:color w:val="082A75" w:themeColor="text2"/>
      <w:sz w:val="20"/>
      <w:szCs w:val="20"/>
    </w:rPr>
  </w:style>
  <w:style w:type="paragraph" w:styleId="TOC1">
    <w:name w:val="toc 1"/>
    <w:basedOn w:val="Normal"/>
    <w:next w:val="Normal"/>
    <w:autoRedefine/>
    <w:uiPriority w:val="39"/>
    <w:unhideWhenUsed/>
    <w:rsid w:val="00514B8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80F4F"/>
    <w:pPr>
      <w:ind w:left="240"/>
    </w:pPr>
    <w:rPr>
      <w:rFonts w:asciiTheme="minorHAnsi" w:hAnsiTheme="minorHAnsi" w:cstheme="minorHAnsi"/>
      <w:smallCaps/>
      <w:sz w:val="20"/>
      <w:szCs w:val="20"/>
    </w:rPr>
  </w:style>
  <w:style w:type="paragraph" w:styleId="Caption">
    <w:name w:val="caption"/>
    <w:basedOn w:val="Normal"/>
    <w:next w:val="Normal"/>
    <w:link w:val="CaptionChar"/>
    <w:uiPriority w:val="99"/>
    <w:unhideWhenUsed/>
    <w:rsid w:val="00D2399C"/>
    <w:pPr>
      <w:spacing w:after="200"/>
    </w:pPr>
    <w:rPr>
      <w:rFonts w:asciiTheme="minorHAnsi" w:eastAsiaTheme="minorEastAsia" w:hAnsiTheme="minorHAnsi" w:cstheme="minorBidi"/>
      <w:b/>
      <w:i/>
      <w:iCs/>
      <w:color w:val="0F0D29" w:themeColor="text1"/>
      <w:sz w:val="18"/>
      <w:szCs w:val="18"/>
    </w:rPr>
  </w:style>
  <w:style w:type="paragraph" w:styleId="TableofFigures">
    <w:name w:val="table of figures"/>
    <w:basedOn w:val="Normal"/>
    <w:next w:val="Normal"/>
    <w:uiPriority w:val="99"/>
    <w:unhideWhenUsed/>
    <w:qFormat/>
    <w:rsid w:val="009B5084"/>
    <w:pPr>
      <w:spacing w:line="276" w:lineRule="auto"/>
    </w:pPr>
    <w:rPr>
      <w:rFonts w:asciiTheme="minorHAnsi" w:eastAsiaTheme="minorEastAsia" w:hAnsiTheme="minorHAnsi" w:cstheme="minorBidi"/>
      <w:b/>
      <w:color w:val="0F0D29" w:themeColor="text1"/>
      <w:szCs w:val="22"/>
    </w:rPr>
  </w:style>
  <w:style w:type="paragraph" w:customStyle="1" w:styleId="Figures">
    <w:name w:val="Figures"/>
    <w:basedOn w:val="Caption"/>
    <w:link w:val="FiguresChar"/>
    <w:qFormat/>
    <w:rsid w:val="004E6DF1"/>
    <w:pPr>
      <w:jc w:val="center"/>
    </w:pPr>
    <w:rPr>
      <w:sz w:val="24"/>
    </w:rPr>
  </w:style>
  <w:style w:type="paragraph" w:customStyle="1" w:styleId="Table">
    <w:name w:val="Table"/>
    <w:basedOn w:val="Caption"/>
    <w:link w:val="TableChar"/>
    <w:qFormat/>
    <w:rsid w:val="005C1A1C"/>
    <w:pPr>
      <w:keepNext/>
    </w:pPr>
    <w:rPr>
      <w:sz w:val="24"/>
    </w:rPr>
  </w:style>
  <w:style w:type="character" w:customStyle="1" w:styleId="CaptionChar">
    <w:name w:val="Caption Char"/>
    <w:basedOn w:val="DefaultParagraphFont"/>
    <w:link w:val="Caption"/>
    <w:uiPriority w:val="99"/>
    <w:rsid w:val="00D2399C"/>
    <w:rPr>
      <w:rFonts w:eastAsiaTheme="minorEastAsia"/>
      <w:b/>
      <w:i/>
      <w:iCs/>
      <w:color w:val="082A75" w:themeColor="text2"/>
      <w:sz w:val="18"/>
      <w:szCs w:val="18"/>
    </w:rPr>
  </w:style>
  <w:style w:type="character" w:customStyle="1" w:styleId="FiguresChar">
    <w:name w:val="Figures Char"/>
    <w:basedOn w:val="CaptionChar"/>
    <w:link w:val="Figures"/>
    <w:rsid w:val="004E6DF1"/>
    <w:rPr>
      <w:rFonts w:eastAsiaTheme="minorEastAsia"/>
      <w:b/>
      <w:i/>
      <w:iCs/>
      <w:color w:val="082A75" w:themeColor="text2"/>
      <w:sz w:val="18"/>
      <w:szCs w:val="18"/>
    </w:rPr>
  </w:style>
  <w:style w:type="paragraph" w:styleId="CommentSubject">
    <w:name w:val="annotation subject"/>
    <w:basedOn w:val="CommentText"/>
    <w:next w:val="CommentText"/>
    <w:link w:val="CommentSubjectChar"/>
    <w:uiPriority w:val="99"/>
    <w:semiHidden/>
    <w:unhideWhenUsed/>
    <w:rsid w:val="00EB495F"/>
    <w:rPr>
      <w:rFonts w:asciiTheme="minorHAnsi" w:eastAsiaTheme="minorEastAsia" w:hAnsiTheme="minorHAnsi"/>
      <w:b/>
      <w:bCs/>
      <w:color w:val="0F0D29" w:themeColor="text1"/>
    </w:rPr>
  </w:style>
  <w:style w:type="character" w:customStyle="1" w:styleId="TableChar">
    <w:name w:val="Table Char"/>
    <w:basedOn w:val="CaptionChar"/>
    <w:link w:val="Table"/>
    <w:rsid w:val="005C1A1C"/>
    <w:rPr>
      <w:rFonts w:eastAsiaTheme="minorEastAsia"/>
      <w:b/>
      <w:i/>
      <w:iCs/>
      <w:color w:val="082A75" w:themeColor="text2"/>
      <w:sz w:val="18"/>
      <w:szCs w:val="18"/>
    </w:rPr>
  </w:style>
  <w:style w:type="character" w:customStyle="1" w:styleId="CommentSubjectChar">
    <w:name w:val="Comment Subject Char"/>
    <w:basedOn w:val="CommentTextChar"/>
    <w:link w:val="CommentSubject"/>
    <w:uiPriority w:val="99"/>
    <w:semiHidden/>
    <w:rsid w:val="00EB495F"/>
    <w:rPr>
      <w:rFonts w:ascii="Cambria" w:eastAsiaTheme="minorEastAsia" w:hAnsi="Cambria"/>
      <w:b/>
      <w:bCs/>
      <w:color w:val="0F0D29" w:themeColor="text1"/>
      <w:sz w:val="20"/>
      <w:szCs w:val="20"/>
    </w:rPr>
  </w:style>
  <w:style w:type="paragraph" w:styleId="NoSpacing">
    <w:name w:val="No Spacing"/>
    <w:link w:val="NoSpacingChar"/>
    <w:uiPriority w:val="1"/>
    <w:qFormat/>
    <w:rsid w:val="003E6B14"/>
    <w:rPr>
      <w:rFonts w:eastAsiaTheme="minorEastAsia"/>
      <w:sz w:val="22"/>
      <w:szCs w:val="22"/>
    </w:rPr>
  </w:style>
  <w:style w:type="character" w:customStyle="1" w:styleId="NoSpacingChar">
    <w:name w:val="No Spacing Char"/>
    <w:basedOn w:val="DefaultParagraphFont"/>
    <w:link w:val="NoSpacing"/>
    <w:uiPriority w:val="1"/>
    <w:rsid w:val="003E6B14"/>
    <w:rPr>
      <w:rFonts w:eastAsiaTheme="minorEastAsia"/>
      <w:sz w:val="22"/>
      <w:szCs w:val="22"/>
    </w:rPr>
  </w:style>
  <w:style w:type="paragraph" w:styleId="TOC3">
    <w:name w:val="toc 3"/>
    <w:basedOn w:val="Normal"/>
    <w:next w:val="Normal"/>
    <w:autoRedefine/>
    <w:uiPriority w:val="39"/>
    <w:unhideWhenUsed/>
    <w:rsid w:val="00680AD9"/>
    <w:pPr>
      <w:ind w:left="480"/>
    </w:pPr>
    <w:rPr>
      <w:rFonts w:asciiTheme="minorHAnsi" w:hAnsiTheme="minorHAnsi" w:cstheme="minorHAnsi"/>
      <w:i/>
      <w:iCs/>
      <w:sz w:val="20"/>
      <w:szCs w:val="20"/>
    </w:rPr>
  </w:style>
  <w:style w:type="character" w:styleId="FollowedHyperlink">
    <w:name w:val="FollowedHyperlink"/>
    <w:basedOn w:val="DefaultParagraphFont"/>
    <w:uiPriority w:val="99"/>
    <w:semiHidden/>
    <w:unhideWhenUsed/>
    <w:rsid w:val="00FB4793"/>
    <w:rPr>
      <w:color w:val="3592CF" w:themeColor="followedHyperlink"/>
      <w:u w:val="single"/>
    </w:rPr>
  </w:style>
  <w:style w:type="paragraph" w:styleId="Revision">
    <w:name w:val="Revision"/>
    <w:hidden/>
    <w:uiPriority w:val="99"/>
    <w:semiHidden/>
    <w:rsid w:val="00281762"/>
    <w:rPr>
      <w:rFonts w:eastAsiaTheme="minorEastAsia"/>
      <w:b/>
      <w:color w:val="0F0D29" w:themeColor="text1"/>
      <w:sz w:val="28"/>
      <w:szCs w:val="22"/>
    </w:rPr>
  </w:style>
  <w:style w:type="character" w:customStyle="1" w:styleId="Heading4Char">
    <w:name w:val="Heading 4 Char"/>
    <w:basedOn w:val="DefaultParagraphFont"/>
    <w:link w:val="Heading4"/>
    <w:uiPriority w:val="9"/>
    <w:semiHidden/>
    <w:rsid w:val="00572511"/>
    <w:rPr>
      <w:rFonts w:ascii="Calibri" w:eastAsia="Calibri" w:hAnsi="Calibri" w:cs="Calibri"/>
      <w:b/>
      <w:color w:val="0F0D29"/>
    </w:rPr>
  </w:style>
  <w:style w:type="character" w:customStyle="1" w:styleId="Heading5Char">
    <w:name w:val="Heading 5 Char"/>
    <w:basedOn w:val="DefaultParagraphFont"/>
    <w:link w:val="Heading5"/>
    <w:uiPriority w:val="9"/>
    <w:semiHidden/>
    <w:rsid w:val="00572511"/>
    <w:rPr>
      <w:rFonts w:ascii="Calibri" w:eastAsia="Calibri" w:hAnsi="Calibri" w:cs="Calibri"/>
      <w:b/>
      <w:color w:val="0F0D29"/>
      <w:sz w:val="22"/>
      <w:szCs w:val="22"/>
    </w:rPr>
  </w:style>
  <w:style w:type="character" w:customStyle="1" w:styleId="Heading6Char">
    <w:name w:val="Heading 6 Char"/>
    <w:basedOn w:val="DefaultParagraphFont"/>
    <w:link w:val="Heading6"/>
    <w:uiPriority w:val="9"/>
    <w:semiHidden/>
    <w:rsid w:val="00572511"/>
    <w:rPr>
      <w:rFonts w:ascii="Calibri" w:eastAsia="Calibri" w:hAnsi="Calibri" w:cs="Calibri"/>
      <w:b/>
      <w:color w:val="0F0D29"/>
      <w:sz w:val="20"/>
      <w:szCs w:val="20"/>
    </w:rPr>
  </w:style>
  <w:style w:type="paragraph" w:customStyle="1" w:styleId="Normal0">
    <w:name w:val="Normal0"/>
    <w:qFormat/>
    <w:rsid w:val="00341DE3"/>
    <w:rPr>
      <w:rFonts w:ascii="Calibri" w:eastAsia="Calibri" w:hAnsi="Calibri" w:cs="Calibri"/>
      <w:szCs w:val="28"/>
    </w:rPr>
  </w:style>
  <w:style w:type="paragraph" w:customStyle="1" w:styleId="heading10">
    <w:name w:val="heading 10"/>
    <w:basedOn w:val="heading11"/>
    <w:next w:val="Normal0"/>
    <w:uiPriority w:val="9"/>
    <w:rsid w:val="00572511"/>
  </w:style>
  <w:style w:type="paragraph" w:customStyle="1" w:styleId="heading20">
    <w:name w:val="heading 20"/>
    <w:basedOn w:val="heading21"/>
    <w:next w:val="Normal0"/>
    <w:uiPriority w:val="9"/>
    <w:unhideWhenUsed/>
    <w:rsid w:val="00572511"/>
  </w:style>
  <w:style w:type="paragraph" w:customStyle="1" w:styleId="heading30">
    <w:name w:val="heading 30"/>
    <w:basedOn w:val="heading31"/>
    <w:next w:val="Normal0"/>
    <w:uiPriority w:val="9"/>
    <w:unhideWhenUsed/>
    <w:qFormat/>
    <w:rsid w:val="00572511"/>
  </w:style>
  <w:style w:type="paragraph" w:customStyle="1" w:styleId="heading40">
    <w:name w:val="heading 40"/>
    <w:basedOn w:val="Normal0"/>
    <w:next w:val="Normal0"/>
    <w:uiPriority w:val="9"/>
    <w:semiHidden/>
    <w:unhideWhenUsed/>
    <w:qFormat/>
    <w:rsid w:val="00572511"/>
    <w:pPr>
      <w:keepNext/>
      <w:keepLines/>
      <w:spacing w:before="240" w:after="40"/>
      <w:outlineLvl w:val="3"/>
    </w:pPr>
    <w:rPr>
      <w:szCs w:val="24"/>
    </w:rPr>
  </w:style>
  <w:style w:type="paragraph" w:customStyle="1" w:styleId="heading50">
    <w:name w:val="heading 50"/>
    <w:basedOn w:val="Normal0"/>
    <w:next w:val="Normal0"/>
    <w:uiPriority w:val="9"/>
    <w:semiHidden/>
    <w:unhideWhenUsed/>
    <w:qFormat/>
    <w:rsid w:val="00572511"/>
    <w:pPr>
      <w:keepNext/>
      <w:keepLines/>
      <w:spacing w:before="220" w:after="40"/>
      <w:outlineLvl w:val="4"/>
    </w:pPr>
    <w:rPr>
      <w:sz w:val="22"/>
      <w:szCs w:val="22"/>
    </w:rPr>
  </w:style>
  <w:style w:type="paragraph" w:customStyle="1" w:styleId="heading60">
    <w:name w:val="heading 60"/>
    <w:basedOn w:val="Normal0"/>
    <w:next w:val="Normal0"/>
    <w:uiPriority w:val="9"/>
    <w:semiHidden/>
    <w:unhideWhenUsed/>
    <w:qFormat/>
    <w:rsid w:val="00572511"/>
    <w:pPr>
      <w:keepNext/>
      <w:keepLines/>
      <w:spacing w:before="200" w:after="40"/>
      <w:outlineLvl w:val="5"/>
    </w:pPr>
    <w:rPr>
      <w:sz w:val="20"/>
      <w:szCs w:val="20"/>
    </w:rPr>
  </w:style>
  <w:style w:type="table" w:customStyle="1" w:styleId="NormalTable0">
    <w:name w:val="Normal Table0"/>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0">
    <w:name w:val="Title0"/>
    <w:basedOn w:val="Normal0"/>
    <w:next w:val="Normal0"/>
    <w:uiPriority w:val="1"/>
    <w:qFormat/>
    <w:rsid w:val="00572511"/>
    <w:pPr>
      <w:spacing w:after="200"/>
    </w:pPr>
    <w:rPr>
      <w:rFonts w:ascii="Arial" w:eastAsia="Arial" w:hAnsi="Arial" w:cs="Arial"/>
      <w:sz w:val="72"/>
      <w:szCs w:val="72"/>
    </w:rPr>
  </w:style>
  <w:style w:type="paragraph" w:customStyle="1" w:styleId="Normal00">
    <w:name w:val="Normal00"/>
    <w:rsid w:val="00572511"/>
    <w:rPr>
      <w:rFonts w:ascii="Calibri" w:eastAsia="Calibri" w:hAnsi="Calibri" w:cs="Calibri"/>
      <w:b/>
      <w:color w:val="0F0D29"/>
      <w:sz w:val="28"/>
      <w:szCs w:val="28"/>
    </w:rPr>
  </w:style>
  <w:style w:type="table" w:customStyle="1" w:styleId="NormalTable00">
    <w:name w:val="Normal Table00"/>
    <w:rsid w:val="00572511"/>
    <w:rPr>
      <w:rFonts w:ascii="Calibri" w:eastAsia="Calibri" w:hAnsi="Calibri" w:cs="Calibri"/>
      <w:b/>
      <w:color w:val="0F0D29"/>
      <w:sz w:val="28"/>
      <w:szCs w:val="28"/>
    </w:rPr>
    <w:tblPr>
      <w:tblCellMar>
        <w:top w:w="0" w:type="dxa"/>
        <w:left w:w="0" w:type="dxa"/>
        <w:bottom w:w="0" w:type="dxa"/>
        <w:right w:w="0" w:type="dxa"/>
      </w:tblCellMar>
    </w:tblPr>
  </w:style>
  <w:style w:type="paragraph" w:customStyle="1" w:styleId="heading100">
    <w:name w:val="heading 100"/>
    <w:basedOn w:val="Normal00"/>
    <w:next w:val="Normal00"/>
    <w:rsid w:val="00572511"/>
    <w:pPr>
      <w:widowControl w:val="0"/>
      <w:spacing w:before="44" w:after="18"/>
    </w:pPr>
    <w:rPr>
      <w:smallCaps/>
      <w:color w:val="0A5293"/>
    </w:rPr>
  </w:style>
  <w:style w:type="paragraph" w:customStyle="1" w:styleId="heading200">
    <w:name w:val="heading 200"/>
    <w:basedOn w:val="Normal00"/>
    <w:next w:val="Normal00"/>
    <w:rsid w:val="00572511"/>
    <w:pPr>
      <w:widowControl w:val="0"/>
      <w:spacing w:before="44" w:after="18"/>
      <w:jc w:val="both"/>
    </w:pPr>
    <w:rPr>
      <w:smallCaps/>
      <w:color w:val="0A5293"/>
    </w:rPr>
  </w:style>
  <w:style w:type="paragraph" w:customStyle="1" w:styleId="heading300">
    <w:name w:val="heading 300"/>
    <w:basedOn w:val="Normal00"/>
    <w:next w:val="Normal00"/>
    <w:rsid w:val="00572511"/>
    <w:pPr>
      <w:widowControl w:val="0"/>
      <w:spacing w:before="44" w:after="18"/>
    </w:pPr>
    <w:rPr>
      <w:color w:val="0A5293"/>
      <w:sz w:val="24"/>
      <w:szCs w:val="24"/>
    </w:rPr>
  </w:style>
  <w:style w:type="paragraph" w:customStyle="1" w:styleId="heading400">
    <w:name w:val="heading 400"/>
    <w:basedOn w:val="Normal00"/>
    <w:next w:val="Normal00"/>
    <w:rsid w:val="00572511"/>
    <w:pPr>
      <w:keepNext/>
      <w:keepLines/>
      <w:spacing w:before="240" w:after="40"/>
    </w:pPr>
    <w:rPr>
      <w:sz w:val="24"/>
      <w:szCs w:val="24"/>
    </w:rPr>
  </w:style>
  <w:style w:type="paragraph" w:customStyle="1" w:styleId="heading500">
    <w:name w:val="heading 500"/>
    <w:basedOn w:val="Normal00"/>
    <w:next w:val="Normal00"/>
    <w:rsid w:val="00572511"/>
    <w:pPr>
      <w:keepNext/>
      <w:keepLines/>
      <w:spacing w:before="220" w:after="40"/>
    </w:pPr>
    <w:rPr>
      <w:sz w:val="22"/>
      <w:szCs w:val="22"/>
    </w:rPr>
  </w:style>
  <w:style w:type="paragraph" w:customStyle="1" w:styleId="heading600">
    <w:name w:val="heading 600"/>
    <w:basedOn w:val="Normal00"/>
    <w:next w:val="Normal00"/>
    <w:rsid w:val="00572511"/>
    <w:pPr>
      <w:keepNext/>
      <w:keepLines/>
      <w:spacing w:before="200" w:after="40"/>
    </w:pPr>
    <w:rPr>
      <w:sz w:val="20"/>
      <w:szCs w:val="20"/>
    </w:rPr>
  </w:style>
  <w:style w:type="paragraph" w:customStyle="1" w:styleId="Title00">
    <w:name w:val="Title00"/>
    <w:basedOn w:val="Normal00"/>
    <w:next w:val="Normal00"/>
    <w:rsid w:val="00572511"/>
    <w:pPr>
      <w:spacing w:after="200"/>
    </w:pPr>
    <w:rPr>
      <w:rFonts w:ascii="Arial" w:eastAsia="Arial" w:hAnsi="Arial" w:cs="Arial"/>
      <w:sz w:val="72"/>
      <w:szCs w:val="72"/>
    </w:rPr>
  </w:style>
  <w:style w:type="paragraph" w:customStyle="1" w:styleId="Normal1">
    <w:name w:val="Normal1"/>
    <w:qFormat/>
    <w:rsid w:val="00572511"/>
    <w:rPr>
      <w:rFonts w:ascii="Calibri" w:eastAsiaTheme="minorEastAsia" w:hAnsi="Calibri" w:cs="Calibri"/>
      <w:b/>
      <w:color w:val="0F0D29" w:themeColor="text1"/>
      <w:sz w:val="28"/>
      <w:szCs w:val="22"/>
    </w:rPr>
  </w:style>
  <w:style w:type="paragraph" w:customStyle="1" w:styleId="heading11">
    <w:name w:val="heading 11"/>
    <w:basedOn w:val="Normal1"/>
    <w:uiPriority w:val="9"/>
    <w:rsid w:val="00572511"/>
    <w:pPr>
      <w:widowControl w:val="0"/>
      <w:autoSpaceDE w:val="0"/>
      <w:autoSpaceDN w:val="0"/>
      <w:spacing w:before="44" w:after="18"/>
      <w:outlineLvl w:val="0"/>
    </w:pPr>
    <w:rPr>
      <w:rFonts w:eastAsia="Calibri"/>
      <w:bCs/>
      <w:caps/>
      <w:color w:val="0A5293"/>
      <w:szCs w:val="28"/>
    </w:rPr>
  </w:style>
  <w:style w:type="paragraph" w:customStyle="1" w:styleId="heading21">
    <w:name w:val="heading 21"/>
    <w:basedOn w:val="Normal1"/>
    <w:next w:val="Normal1"/>
    <w:uiPriority w:val="9"/>
    <w:rsid w:val="00572511"/>
    <w:pPr>
      <w:widowControl w:val="0"/>
      <w:autoSpaceDE w:val="0"/>
      <w:autoSpaceDN w:val="0"/>
      <w:spacing w:before="44" w:after="18"/>
      <w:jc w:val="both"/>
      <w:outlineLvl w:val="1"/>
    </w:pPr>
    <w:rPr>
      <w:rFonts w:eastAsia="Calibri"/>
      <w:bCs/>
      <w:smallCaps/>
      <w:color w:val="0A5293"/>
      <w:szCs w:val="28"/>
    </w:rPr>
  </w:style>
  <w:style w:type="paragraph" w:customStyle="1" w:styleId="heading31">
    <w:name w:val="heading 31"/>
    <w:basedOn w:val="heading21"/>
    <w:next w:val="Normal1"/>
    <w:uiPriority w:val="9"/>
    <w:unhideWhenUsed/>
    <w:qFormat/>
    <w:rsid w:val="00572511"/>
    <w:pPr>
      <w:jc w:val="left"/>
      <w:outlineLvl w:val="2"/>
    </w:pPr>
    <w:rPr>
      <w:smallCaps w:val="0"/>
      <w:sz w:val="24"/>
      <w:szCs w:val="24"/>
    </w:rPr>
  </w:style>
  <w:style w:type="table" w:customStyle="1" w:styleId="NormalTable1">
    <w:name w:val="Normal Table1"/>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1">
    <w:name w:val="Title1"/>
    <w:basedOn w:val="Normal1"/>
    <w:uiPriority w:val="1"/>
    <w:qFormat/>
    <w:rsid w:val="00572511"/>
    <w:pPr>
      <w:spacing w:after="200"/>
    </w:pPr>
    <w:rPr>
      <w:rFonts w:asciiTheme="majorHAnsi" w:eastAsiaTheme="majorEastAsia" w:hAnsiTheme="majorHAnsi" w:cstheme="majorBidi"/>
      <w:bCs/>
      <w:sz w:val="72"/>
      <w:szCs w:val="52"/>
    </w:rPr>
  </w:style>
  <w:style w:type="table" w:customStyle="1" w:styleId="TableGrid1">
    <w:name w:val="Table Grid1"/>
    <w:basedOn w:val="NormalTable1"/>
    <w:next w:val="TableGrid"/>
    <w:uiPriority w:val="59"/>
    <w:rsid w:val="0057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rsid w:val="00572511"/>
    <w:rPr>
      <w:b w:val="0"/>
      <w:smallCaps/>
      <w:sz w:val="32"/>
      <w:szCs w:val="32"/>
    </w:rPr>
  </w:style>
  <w:style w:type="paragraph" w:customStyle="1" w:styleId="Subtitle1">
    <w:name w:val="Subtitle1"/>
    <w:basedOn w:val="Normal1"/>
    <w:next w:val="Normal1"/>
    <w:rsid w:val="00572511"/>
    <w:rPr>
      <w:b w:val="0"/>
      <w:smallCaps/>
      <w:sz w:val="32"/>
      <w:szCs w:val="32"/>
    </w:rPr>
  </w:style>
  <w:style w:type="paragraph" w:customStyle="1" w:styleId="Subtitle2">
    <w:name w:val="Subtitle2"/>
    <w:basedOn w:val="Normal0"/>
    <w:next w:val="Normal0"/>
    <w:rsid w:val="00572511"/>
    <w:pPr>
      <w:pBdr>
        <w:top w:val="nil"/>
        <w:left w:val="nil"/>
        <w:bottom w:val="nil"/>
        <w:right w:val="nil"/>
        <w:between w:val="nil"/>
      </w:pBdr>
    </w:pPr>
    <w:rPr>
      <w:b/>
      <w:smallCaps/>
      <w:sz w:val="32"/>
      <w:szCs w:val="32"/>
    </w:rPr>
  </w:style>
  <w:style w:type="paragraph" w:styleId="TOCHeading">
    <w:name w:val="TOC Heading"/>
    <w:basedOn w:val="Heading1"/>
    <w:next w:val="Normal"/>
    <w:uiPriority w:val="39"/>
    <w:unhideWhenUsed/>
    <w:qFormat/>
    <w:rsid w:val="005B510F"/>
    <w:pPr>
      <w:keepNext/>
      <w:keepLines/>
      <w:widowControl/>
      <w:autoSpaceDE/>
      <w:autoSpaceDN/>
      <w:spacing w:before="240" w:after="0" w:line="259" w:lineRule="auto"/>
      <w:outlineLvl w:val="9"/>
    </w:pPr>
    <w:rPr>
      <w:rFonts w:asciiTheme="majorHAnsi" w:eastAsiaTheme="majorEastAsia" w:hAnsiTheme="majorHAnsi" w:cstheme="majorBidi"/>
      <w:b w:val="0"/>
      <w:bCs w:val="0"/>
      <w:caps w:val="0"/>
      <w:color w:val="013A57" w:themeColor="accent1" w:themeShade="BF"/>
      <w:sz w:val="32"/>
      <w:szCs w:val="32"/>
    </w:rPr>
  </w:style>
  <w:style w:type="paragraph" w:styleId="TOC4">
    <w:name w:val="toc 4"/>
    <w:basedOn w:val="Normal"/>
    <w:next w:val="Normal"/>
    <w:autoRedefine/>
    <w:uiPriority w:val="39"/>
    <w:unhideWhenUsed/>
    <w:rsid w:val="005B510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B510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B510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B510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B510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B510F"/>
    <w:pPr>
      <w:ind w:left="1920"/>
    </w:pPr>
    <w:rPr>
      <w:rFonts w:asciiTheme="minorHAnsi" w:hAnsiTheme="minorHAnsi" w:cstheme="minorHAnsi"/>
      <w:sz w:val="18"/>
      <w:szCs w:val="18"/>
    </w:rPr>
  </w:style>
  <w:style w:type="paragraph" w:customStyle="1" w:styleId="MDPI31text">
    <w:name w:val="MDPI_3.1_text"/>
    <w:qFormat/>
    <w:rsid w:val="003B43A7"/>
    <w:pPr>
      <w:adjustRightInd w:val="0"/>
      <w:snapToGrid w:val="0"/>
      <w:spacing w:line="260" w:lineRule="atLeast"/>
      <w:ind w:firstLine="425"/>
      <w:jc w:val="both"/>
    </w:pPr>
    <w:rPr>
      <w:rFonts w:ascii="Palatino Linotype" w:hAnsi="Palatino Linotype"/>
      <w:snapToGrid w:val="0"/>
      <w:color w:val="000000"/>
      <w:sz w:val="20"/>
      <w:szCs w:val="22"/>
      <w:lang w:eastAsia="de-DE" w:bidi="en-US"/>
    </w:rPr>
  </w:style>
  <w:style w:type="paragraph" w:styleId="PlainText">
    <w:name w:val="Plain Text"/>
    <w:basedOn w:val="Normal"/>
    <w:link w:val="PlainTextChar"/>
    <w:uiPriority w:val="99"/>
    <w:unhideWhenUsed/>
    <w:rsid w:val="00E825B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825B1"/>
    <w:rPr>
      <w:rFonts w:ascii="Calibri" w:hAnsi="Calibri"/>
      <w:sz w:val="22"/>
      <w:szCs w:val="21"/>
    </w:rPr>
  </w:style>
  <w:style w:type="paragraph" w:styleId="NormalWeb">
    <w:name w:val="Normal (Web)"/>
    <w:basedOn w:val="Normal"/>
    <w:uiPriority w:val="99"/>
    <w:unhideWhenUsed/>
    <w:rsid w:val="00007372"/>
    <w:pPr>
      <w:spacing w:before="100" w:beforeAutospacing="1" w:after="100" w:afterAutospacing="1"/>
    </w:pPr>
  </w:style>
  <w:style w:type="character" w:customStyle="1" w:styleId="identifier">
    <w:name w:val="identifier"/>
    <w:basedOn w:val="DefaultParagraphFont"/>
    <w:rsid w:val="0047670F"/>
  </w:style>
  <w:style w:type="table" w:customStyle="1" w:styleId="a">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Style1">
    <w:name w:val="Style1"/>
    <w:basedOn w:val="Normal"/>
    <w:link w:val="Style1Char"/>
    <w:qFormat/>
    <w:rsid w:val="009E36E6"/>
    <w:pPr>
      <w:ind w:firstLine="0"/>
    </w:pPr>
    <w:rPr>
      <w:b/>
    </w:rPr>
  </w:style>
  <w:style w:type="character" w:customStyle="1" w:styleId="Style1Char">
    <w:name w:val="Style1 Char"/>
    <w:basedOn w:val="DefaultParagraphFont"/>
    <w:link w:val="Style1"/>
    <w:rsid w:val="009E36E6"/>
    <w:rPr>
      <w:b/>
    </w:rPr>
  </w:style>
  <w:style w:type="paragraph" w:customStyle="1" w:styleId="Style2">
    <w:name w:val="Style2"/>
    <w:basedOn w:val="Normal"/>
    <w:link w:val="Style2Char"/>
    <w:qFormat/>
    <w:rsid w:val="009E36E6"/>
    <w:pPr>
      <w:jc w:val="center"/>
    </w:pPr>
    <w:rPr>
      <w:b/>
      <w:caps/>
    </w:rPr>
  </w:style>
  <w:style w:type="character" w:customStyle="1" w:styleId="Style2Char">
    <w:name w:val="Style2 Char"/>
    <w:basedOn w:val="DefaultParagraphFont"/>
    <w:link w:val="Style2"/>
    <w:rsid w:val="009E36E6"/>
    <w:rPr>
      <w:b/>
      <w:caps/>
    </w:rPr>
  </w:style>
  <w:style w:type="paragraph" w:customStyle="1" w:styleId="Style3">
    <w:name w:val="Style3"/>
    <w:basedOn w:val="Normal"/>
    <w:link w:val="Style3Char"/>
    <w:qFormat/>
    <w:rsid w:val="00E96916"/>
    <w:pPr>
      <w:spacing w:after="160"/>
      <w:ind w:firstLine="0"/>
      <w:jc w:val="both"/>
    </w:pPr>
    <w:rPr>
      <w:i/>
      <w:iCs/>
    </w:rPr>
  </w:style>
  <w:style w:type="character" w:customStyle="1" w:styleId="Style3Char">
    <w:name w:val="Style3 Char"/>
    <w:basedOn w:val="DefaultParagraphFont"/>
    <w:link w:val="Style3"/>
    <w:rsid w:val="00E96916"/>
    <w:rPr>
      <w:i/>
      <w:iCs/>
    </w:rPr>
  </w:style>
  <w:style w:type="table" w:styleId="PlainTable2">
    <w:name w:val="Plain Table 2"/>
    <w:basedOn w:val="TableNormal"/>
    <w:uiPriority w:val="42"/>
    <w:rsid w:val="00323DB7"/>
    <w:pPr>
      <w:spacing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28818">
      <w:bodyDiv w:val="1"/>
      <w:marLeft w:val="0"/>
      <w:marRight w:val="0"/>
      <w:marTop w:val="0"/>
      <w:marBottom w:val="0"/>
      <w:divBdr>
        <w:top w:val="none" w:sz="0" w:space="0" w:color="auto"/>
        <w:left w:val="none" w:sz="0" w:space="0" w:color="auto"/>
        <w:bottom w:val="none" w:sz="0" w:space="0" w:color="auto"/>
        <w:right w:val="none" w:sz="0" w:space="0" w:color="auto"/>
      </w:divBdr>
    </w:div>
    <w:div w:id="115769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github.com/desmond-lartey/Wildfire-Assessment/tree/Fires/Analysis"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doi.org/10.1016/j.jenvman.%202013.11.003"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hyperlink" Target="https://doi.org/10.1029/2020RG000726"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oi.org/10.1080/08941920.2024.234127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image" Target="media/image8.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doi.org/10.1016/j.rala.2022.01.001" TargetMode="Externa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NTpruo08FD/tQ54LfAZ6BFXEg==">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B8FC3-EB7B-4916-86EA-869D44CB6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37</Pages>
  <Words>7305</Words>
  <Characters>40181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Haire</dc:creator>
  <cp:lastModifiedBy>Desmond Lartey</cp:lastModifiedBy>
  <cp:revision>6</cp:revision>
  <dcterms:created xsi:type="dcterms:W3CDTF">2025-01-24T18:08:00Z</dcterms:created>
  <dcterms:modified xsi:type="dcterms:W3CDTF">2025-01-26T21:16:00Z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