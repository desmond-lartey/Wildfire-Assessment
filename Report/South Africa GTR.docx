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B00A0" w14:textId="6BC05233" w:rsidR="00885F45" w:rsidRDefault="00437739" w:rsidP="00885F45">
      <w:pPr>
        <w:pStyle w:val="Title"/>
        <w:spacing w:line="480" w:lineRule="auto"/>
        <w:rPr>
          <w:rFonts w:ascii="Times New Roman" w:hAnsi="Times New Roman" w:cs="Times New Roman"/>
          <w:sz w:val="24"/>
          <w:szCs w:val="24"/>
        </w:rPr>
      </w:pPr>
      <w:r>
        <w:rPr>
          <w:rFonts w:ascii="Times New Roman" w:hAnsi="Times New Roman" w:cs="Times New Roman"/>
          <w:sz w:val="24"/>
          <w:szCs w:val="24"/>
        </w:rPr>
        <w:t>Title:</w:t>
      </w:r>
      <w:r w:rsidR="007C4A4D">
        <w:rPr>
          <w:rFonts w:ascii="Times New Roman" w:hAnsi="Times New Roman" w:cs="Times New Roman"/>
          <w:sz w:val="24"/>
          <w:szCs w:val="24"/>
        </w:rPr>
        <w:t xml:space="preserve"> Assessment of wildland fire management in South Africa</w:t>
      </w:r>
    </w:p>
    <w:p w14:paraId="6C1782EC" w14:textId="516B8B2E" w:rsidR="00317AFC" w:rsidRPr="00885F45" w:rsidRDefault="00317AFC" w:rsidP="00317AFC">
      <w:pPr>
        <w:spacing w:line="480" w:lineRule="auto"/>
      </w:pPr>
      <w:r w:rsidRPr="00885F45">
        <w:t xml:space="preserve">David Flores, </w:t>
      </w:r>
      <w:r w:rsidR="00437739">
        <w:t>Desmond Lartey, Louis Fleming, and other SA fire managers</w:t>
      </w:r>
    </w:p>
    <w:p w14:paraId="27C7F25E" w14:textId="3200C02E" w:rsidR="00317AFC" w:rsidRPr="00317AFC" w:rsidRDefault="00753E8C" w:rsidP="00885F45">
      <w:pPr>
        <w:pStyle w:val="Title"/>
        <w:spacing w:line="480" w:lineRule="auto"/>
        <w:rPr>
          <w:rFonts w:ascii="Times New Roman" w:hAnsi="Times New Roman" w:cs="Times New Roman"/>
          <w:b w:val="0"/>
          <w:bCs w:val="0"/>
          <w:sz w:val="24"/>
          <w:szCs w:val="24"/>
        </w:rPr>
      </w:pPr>
      <w:r w:rsidRPr="00753E8C">
        <w:rPr>
          <w:rFonts w:ascii="Times New Roman" w:hAnsi="Times New Roman" w:cs="Times New Roman"/>
          <w:sz w:val="24"/>
          <w:szCs w:val="24"/>
        </w:rPr>
        <w:t>Citation:</w:t>
      </w:r>
      <w:r w:rsidR="00437739">
        <w:rPr>
          <w:rFonts w:ascii="Times New Roman" w:hAnsi="Times New Roman" w:cs="Times New Roman"/>
          <w:sz w:val="24"/>
          <w:szCs w:val="24"/>
        </w:rPr>
        <w:t xml:space="preserve"> </w:t>
      </w:r>
      <w:r w:rsidR="00317AFC" w:rsidRPr="00317AFC">
        <w:rPr>
          <w:rFonts w:ascii="Times New Roman" w:hAnsi="Times New Roman" w:cs="Times New Roman"/>
          <w:b w:val="0"/>
          <w:bCs w:val="0"/>
          <w:sz w:val="24"/>
          <w:szCs w:val="24"/>
        </w:rPr>
        <w:t>Flores</w:t>
      </w:r>
      <w:r w:rsidR="00317AFC">
        <w:rPr>
          <w:rFonts w:ascii="Times New Roman" w:hAnsi="Times New Roman" w:cs="Times New Roman"/>
          <w:b w:val="0"/>
          <w:bCs w:val="0"/>
          <w:sz w:val="24"/>
          <w:szCs w:val="24"/>
        </w:rPr>
        <w:t xml:space="preserve">, David; </w:t>
      </w:r>
      <w:r w:rsidR="00437739">
        <w:rPr>
          <w:rFonts w:ascii="Times New Roman" w:hAnsi="Times New Roman" w:cs="Times New Roman"/>
          <w:b w:val="0"/>
          <w:bCs w:val="0"/>
          <w:sz w:val="24"/>
          <w:szCs w:val="24"/>
        </w:rPr>
        <w:t>Lartey, Desmond, Fleming, Louis, and other SA fire managers</w:t>
      </w:r>
      <w:r w:rsidR="00317AFC">
        <w:rPr>
          <w:rFonts w:ascii="Times New Roman" w:hAnsi="Times New Roman" w:cs="Times New Roman"/>
          <w:b w:val="0"/>
          <w:bCs w:val="0"/>
          <w:sz w:val="24"/>
          <w:szCs w:val="24"/>
        </w:rPr>
        <w:t>. 202</w:t>
      </w:r>
      <w:r w:rsidR="00437739">
        <w:rPr>
          <w:rFonts w:ascii="Times New Roman" w:hAnsi="Times New Roman" w:cs="Times New Roman"/>
          <w:b w:val="0"/>
          <w:bCs w:val="0"/>
          <w:sz w:val="24"/>
          <w:szCs w:val="24"/>
        </w:rPr>
        <w:t>4</w:t>
      </w:r>
      <w:r w:rsidR="00317AFC">
        <w:rPr>
          <w:rFonts w:ascii="Times New Roman" w:hAnsi="Times New Roman" w:cs="Times New Roman"/>
          <w:b w:val="0"/>
          <w:bCs w:val="0"/>
          <w:sz w:val="24"/>
          <w:szCs w:val="24"/>
        </w:rPr>
        <w:t xml:space="preserve">. </w:t>
      </w:r>
      <w:r w:rsidR="00437739">
        <w:rPr>
          <w:rFonts w:ascii="Times New Roman" w:hAnsi="Times New Roman" w:cs="Times New Roman"/>
          <w:sz w:val="24"/>
          <w:szCs w:val="24"/>
        </w:rPr>
        <w:t>Title</w:t>
      </w:r>
      <w:r w:rsidR="00317AFC" w:rsidRPr="006502E6">
        <w:rPr>
          <w:rFonts w:ascii="Times New Roman" w:hAnsi="Times New Roman" w:cs="Times New Roman"/>
          <w:sz w:val="24"/>
          <w:szCs w:val="24"/>
        </w:rPr>
        <w:t>.</w:t>
      </w:r>
      <w:r w:rsidR="00317AFC">
        <w:rPr>
          <w:rFonts w:ascii="Times New Roman" w:hAnsi="Times New Roman" w:cs="Times New Roman"/>
          <w:b w:val="0"/>
          <w:bCs w:val="0"/>
          <w:sz w:val="24"/>
          <w:szCs w:val="24"/>
        </w:rPr>
        <w:t xml:space="preserve"> Gen. Tech. Rep. RMRS-GTR-xxx. Fort Collins, CO: U.S. Department of Agriculture, Forest Service, Rocky Mountain Research Station. xxx p. </w:t>
      </w:r>
    </w:p>
    <w:p w14:paraId="78A24DA2" w14:textId="103A392A" w:rsidR="00572511" w:rsidRPr="00885F45" w:rsidRDefault="00572511" w:rsidP="006E35F4">
      <w:pPr>
        <w:pStyle w:val="Heading1"/>
      </w:pPr>
      <w:bookmarkStart w:id="0" w:name="_Toc111027201"/>
      <w:r w:rsidRPr="00885F45">
        <w:t>Acknowledgments</w:t>
      </w:r>
      <w:bookmarkEnd w:id="0"/>
    </w:p>
    <w:p w14:paraId="2FE9D397" w14:textId="3D1A481D" w:rsidR="004F616C" w:rsidRPr="00885F45" w:rsidRDefault="00CA73E3" w:rsidP="00885F45">
      <w:pPr>
        <w:pBdr>
          <w:top w:val="nil"/>
          <w:left w:val="nil"/>
          <w:bottom w:val="nil"/>
          <w:right w:val="nil"/>
          <w:between w:val="nil"/>
        </w:pBdr>
        <w:spacing w:line="480" w:lineRule="auto"/>
        <w:rPr>
          <w:rFonts w:eastAsia="Calibri"/>
          <w:bCs/>
        </w:rPr>
      </w:pPr>
      <w:r w:rsidRPr="00885F45">
        <w:rPr>
          <w:rFonts w:eastAsia="Calibri"/>
          <w:bCs/>
        </w:rPr>
        <w:t>This study</w:t>
      </w:r>
      <w:r w:rsidR="00572511" w:rsidRPr="00885F45">
        <w:rPr>
          <w:rFonts w:eastAsia="Calibri"/>
          <w:bCs/>
        </w:rPr>
        <w:t xml:space="preserve"> would not have been possible without the </w:t>
      </w:r>
      <w:r w:rsidR="004F616C" w:rsidRPr="00885F45">
        <w:rPr>
          <w:rFonts w:eastAsia="Calibri"/>
          <w:bCs/>
        </w:rPr>
        <w:t xml:space="preserve">participation of </w:t>
      </w:r>
      <w:r w:rsidR="00437739">
        <w:rPr>
          <w:rFonts w:eastAsia="Calibri"/>
          <w:bCs/>
        </w:rPr>
        <w:t>South African wildland fire managers</w:t>
      </w:r>
      <w:r w:rsidR="004F616C" w:rsidRPr="00885F45">
        <w:rPr>
          <w:rFonts w:eastAsia="Calibri"/>
          <w:bCs/>
        </w:rPr>
        <w:t xml:space="preserve"> and</w:t>
      </w:r>
      <w:r w:rsidR="00572511" w:rsidRPr="00885F45">
        <w:rPr>
          <w:rFonts w:eastAsia="Calibri"/>
          <w:bCs/>
        </w:rPr>
        <w:t xml:space="preserve"> US</w:t>
      </w:r>
      <w:r w:rsidR="009C7A71">
        <w:rPr>
          <w:rFonts w:eastAsia="Calibri"/>
          <w:bCs/>
        </w:rPr>
        <w:t>DA</w:t>
      </w:r>
      <w:r w:rsidR="00572511" w:rsidRPr="00885F45">
        <w:rPr>
          <w:rFonts w:eastAsia="Calibri"/>
          <w:bCs/>
        </w:rPr>
        <w:t xml:space="preserve"> Forest Service </w:t>
      </w:r>
      <w:r w:rsidR="00437739">
        <w:rPr>
          <w:rFonts w:eastAsia="Calibri"/>
          <w:bCs/>
        </w:rPr>
        <w:t>International Programs</w:t>
      </w:r>
      <w:r w:rsidR="00D5039F" w:rsidRPr="00885F45">
        <w:rPr>
          <w:rFonts w:eastAsia="Calibri"/>
          <w:bCs/>
        </w:rPr>
        <w:t>,</w:t>
      </w:r>
      <w:r w:rsidR="003E3970" w:rsidRPr="00885F45">
        <w:rPr>
          <w:rFonts w:eastAsia="Calibri"/>
          <w:bCs/>
        </w:rPr>
        <w:t xml:space="preserve"> </w:t>
      </w:r>
      <w:r w:rsidR="00572511" w:rsidRPr="00885F45">
        <w:rPr>
          <w:rFonts w:eastAsia="Calibri"/>
          <w:bCs/>
        </w:rPr>
        <w:t xml:space="preserve">who shared their </w:t>
      </w:r>
      <w:r w:rsidR="00437739">
        <w:rPr>
          <w:rFonts w:eastAsia="Calibri"/>
          <w:bCs/>
        </w:rPr>
        <w:t>perspectives of wildland fire management</w:t>
      </w:r>
      <w:r w:rsidR="004F387A" w:rsidRPr="00885F45">
        <w:rPr>
          <w:rFonts w:eastAsia="Calibri"/>
          <w:bCs/>
        </w:rPr>
        <w:t>.</w:t>
      </w:r>
      <w:r w:rsidR="004F616C" w:rsidRPr="00885F45">
        <w:rPr>
          <w:rFonts w:eastAsia="Calibri"/>
          <w:bCs/>
        </w:rPr>
        <w:t xml:space="preserve"> </w:t>
      </w:r>
      <w:r w:rsidR="00226DEE" w:rsidRPr="00885F45">
        <w:rPr>
          <w:rFonts w:eastAsia="Calibri"/>
          <w:bCs/>
        </w:rPr>
        <w:t>We also than</w:t>
      </w:r>
      <w:r w:rsidR="005250C6" w:rsidRPr="00885F45">
        <w:rPr>
          <w:rFonts w:eastAsia="Calibri"/>
          <w:bCs/>
        </w:rPr>
        <w:t xml:space="preserve">k </w:t>
      </w:r>
      <w:r w:rsidR="0000187B" w:rsidRPr="00885F45">
        <w:rPr>
          <w:rFonts w:eastAsia="Calibri"/>
          <w:bCs/>
        </w:rPr>
        <w:t xml:space="preserve">the following reviewers for their insightful </w:t>
      </w:r>
      <w:r w:rsidR="00087D70" w:rsidRPr="00885F45">
        <w:rPr>
          <w:rFonts w:eastAsia="Calibri"/>
          <w:bCs/>
        </w:rPr>
        <w:t>comments</w:t>
      </w:r>
      <w:r w:rsidR="00341B72" w:rsidRPr="00885F45">
        <w:rPr>
          <w:rFonts w:eastAsia="Calibri"/>
          <w:bCs/>
        </w:rPr>
        <w:t xml:space="preserve"> on earlier drafts of this report: </w:t>
      </w:r>
      <w:r w:rsidR="00437739">
        <w:rPr>
          <w:rFonts w:eastAsia="Calibri"/>
          <w:bCs/>
        </w:rPr>
        <w:t>Cathelijne Stoof</w:t>
      </w:r>
      <w:r w:rsidR="005250C6" w:rsidRPr="00885F45">
        <w:rPr>
          <w:rFonts w:eastAsia="Calibri"/>
          <w:bCs/>
        </w:rPr>
        <w:t xml:space="preserve">, </w:t>
      </w:r>
      <w:r w:rsidR="003C58B0">
        <w:rPr>
          <w:rFonts w:eastAsia="Calibri"/>
          <w:bCs/>
        </w:rPr>
        <w:t xml:space="preserve">Assistant Professor, Department of Environmental Sciences, </w:t>
      </w:r>
      <w:r w:rsidR="00437739">
        <w:rPr>
          <w:rFonts w:eastAsia="Calibri"/>
          <w:bCs/>
        </w:rPr>
        <w:t xml:space="preserve">Wageningen University, the Netherlands; </w:t>
      </w:r>
      <w:r w:rsidR="00B023F5">
        <w:rPr>
          <w:rFonts w:eastAsia="Calibri"/>
          <w:bCs/>
        </w:rPr>
        <w:t>Joseph Harris, Acting Director, Innovation and Organizational Learning, USDA Forest Service</w:t>
      </w:r>
      <w:r w:rsidR="0010599F">
        <w:rPr>
          <w:rFonts w:eastAsia="Calibri"/>
          <w:bCs/>
        </w:rPr>
        <w:t>;</w:t>
      </w:r>
      <w:r w:rsidR="00437739">
        <w:rPr>
          <w:rFonts w:eastAsia="Calibri"/>
          <w:bCs/>
        </w:rPr>
        <w:t xml:space="preserve"> and Peter Moore</w:t>
      </w:r>
      <w:r w:rsidR="003C58B0">
        <w:rPr>
          <w:rFonts w:eastAsia="Calibri"/>
          <w:bCs/>
        </w:rPr>
        <w:t>, Food and Agricultural Organization of the United Nations</w:t>
      </w:r>
      <w:r w:rsidR="00DF763E" w:rsidRPr="00885F45">
        <w:rPr>
          <w:rFonts w:eastAsia="Calibri"/>
          <w:bCs/>
        </w:rPr>
        <w:t>.</w:t>
      </w:r>
      <w:r w:rsidR="005542FF" w:rsidRPr="00885F45">
        <w:rPr>
          <w:rFonts w:eastAsia="Calibri"/>
          <w:bCs/>
        </w:rPr>
        <w:t xml:space="preserve"> </w:t>
      </w:r>
      <w:r w:rsidR="005250C6" w:rsidRPr="00885F45">
        <w:rPr>
          <w:rFonts w:eastAsia="Calibri"/>
          <w:bCs/>
        </w:rPr>
        <w:t xml:space="preserve"> </w:t>
      </w:r>
    </w:p>
    <w:p w14:paraId="6581F27C" w14:textId="113938D1" w:rsidR="004F616C" w:rsidRPr="00D32579" w:rsidRDefault="009C7A71" w:rsidP="00885F45">
      <w:pPr>
        <w:pBdr>
          <w:top w:val="nil"/>
          <w:left w:val="nil"/>
          <w:bottom w:val="nil"/>
          <w:right w:val="nil"/>
          <w:between w:val="nil"/>
        </w:pBdr>
        <w:spacing w:line="480" w:lineRule="auto"/>
        <w:rPr>
          <w:rFonts w:eastAsia="Calibri"/>
          <w:b/>
        </w:rPr>
      </w:pPr>
      <w:r w:rsidRPr="00D32579">
        <w:rPr>
          <w:rFonts w:eastAsia="Calibri"/>
          <w:b/>
        </w:rPr>
        <w:t>Authors</w:t>
      </w:r>
    </w:p>
    <w:p w14:paraId="2E4A1F3C" w14:textId="423AE39B" w:rsidR="00564BF1" w:rsidRDefault="00256013" w:rsidP="00564BF1">
      <w:pPr>
        <w:spacing w:line="480" w:lineRule="auto"/>
      </w:pPr>
      <w:r w:rsidRPr="00D32579">
        <w:rPr>
          <w:rFonts w:eastAsia="Calibri"/>
          <w:b/>
        </w:rPr>
        <w:t>David Flores</w:t>
      </w:r>
      <w:r w:rsidR="009C7A71">
        <w:rPr>
          <w:rFonts w:eastAsia="Calibri"/>
          <w:bCs/>
        </w:rPr>
        <w:t xml:space="preserve"> is a Research Social Scientist</w:t>
      </w:r>
      <w:r w:rsidR="00564BF1">
        <w:t xml:space="preserve"> with the Human Dimensions Program of the USDA Forest Service, Rocky Mountain Research Station in Fort Collins, Colorado. He completed his B.A. degree in sociology at the University of California, Berkeley, and M.A. and Ph.D. degrees in sociology at the University of Michigan. His research focuses on the social and cultural characteristics of decision making and natural resource management.</w:t>
      </w:r>
    </w:p>
    <w:p w14:paraId="456C6AA1" w14:textId="7C39E55D" w:rsidR="00B023F5" w:rsidRPr="00B023F5" w:rsidRDefault="00B023F5" w:rsidP="00B023F5">
      <w:pPr>
        <w:spacing w:line="480" w:lineRule="auto"/>
        <w:rPr>
          <w:rFonts w:eastAsia="Calibri"/>
          <w:bCs/>
        </w:rPr>
      </w:pPr>
      <w:r>
        <w:rPr>
          <w:rFonts w:eastAsia="Calibri"/>
          <w:b/>
        </w:rPr>
        <w:t>Desmond Lartey</w:t>
      </w:r>
      <w:r>
        <w:rPr>
          <w:rFonts w:eastAsia="Calibri"/>
          <w:bCs/>
        </w:rPr>
        <w:t xml:space="preserve"> is</w:t>
      </w:r>
    </w:p>
    <w:p w14:paraId="3D86804B" w14:textId="5C899A51" w:rsidR="00B023F5" w:rsidRDefault="00B023F5" w:rsidP="00B023F5">
      <w:pPr>
        <w:spacing w:line="480" w:lineRule="auto"/>
      </w:pPr>
      <w:r w:rsidRPr="00B023F5">
        <w:rPr>
          <w:b/>
          <w:bCs/>
        </w:rPr>
        <w:t>Louis Fleming</w:t>
      </w:r>
      <w:r>
        <w:t xml:space="preserve"> is a Smokejumper and Program Specialist with the USDA Forest Service, International Programs. He has an M.S. in Forestry from the University of Montana.</w:t>
      </w:r>
    </w:p>
    <w:p w14:paraId="53CECCC6" w14:textId="7DD1D93A" w:rsidR="00B023F5" w:rsidRPr="00B023F5" w:rsidRDefault="00B023F5" w:rsidP="00B023F5">
      <w:pPr>
        <w:spacing w:line="480" w:lineRule="auto"/>
        <w:rPr>
          <w:b/>
          <w:bCs/>
        </w:rPr>
      </w:pPr>
      <w:r w:rsidRPr="00B023F5">
        <w:rPr>
          <w:b/>
          <w:bCs/>
        </w:rPr>
        <w:t>SA fire managers</w:t>
      </w:r>
    </w:p>
    <w:p w14:paraId="5EB310EB" w14:textId="3F92ACA2" w:rsidR="006A29CF" w:rsidRDefault="006A29CF" w:rsidP="0049256C">
      <w:pPr>
        <w:pBdr>
          <w:top w:val="nil"/>
          <w:left w:val="nil"/>
          <w:bottom w:val="nil"/>
          <w:right w:val="nil"/>
          <w:between w:val="nil"/>
        </w:pBdr>
        <w:spacing w:line="480" w:lineRule="auto"/>
        <w:rPr>
          <w:rFonts w:eastAsia="Calibri"/>
          <w:bCs/>
        </w:rPr>
      </w:pPr>
    </w:p>
    <w:p w14:paraId="609548CB" w14:textId="77777777" w:rsidR="00317AFC" w:rsidRPr="00885F45" w:rsidRDefault="00317AFC" w:rsidP="00885F45">
      <w:pPr>
        <w:pBdr>
          <w:top w:val="nil"/>
          <w:left w:val="nil"/>
          <w:bottom w:val="nil"/>
          <w:right w:val="nil"/>
          <w:between w:val="nil"/>
        </w:pBdr>
        <w:spacing w:line="480" w:lineRule="auto"/>
        <w:ind w:left="2880" w:hanging="2880"/>
        <w:rPr>
          <w:rFonts w:eastAsia="Calibri"/>
          <w:bCs/>
        </w:rPr>
      </w:pPr>
    </w:p>
    <w:p w14:paraId="5203E8CC" w14:textId="54210CD5" w:rsidR="00572511" w:rsidRPr="00885F45" w:rsidRDefault="000126D5" w:rsidP="007B40FC">
      <w:pPr>
        <w:pBdr>
          <w:top w:val="nil"/>
          <w:left w:val="nil"/>
          <w:bottom w:val="nil"/>
          <w:right w:val="nil"/>
          <w:between w:val="nil"/>
        </w:pBdr>
        <w:spacing w:line="480" w:lineRule="auto"/>
        <w:rPr>
          <w:rFonts w:eastAsia="Calibri"/>
          <w:b/>
          <w:bCs/>
          <w:color w:val="0F0D29"/>
        </w:rPr>
      </w:pPr>
      <w:r>
        <w:rPr>
          <w:rFonts w:eastAsia="Calibri"/>
          <w:bCs/>
        </w:rPr>
        <w:t>C</w:t>
      </w:r>
      <w:r w:rsidR="00C57BF6" w:rsidRPr="00885F45">
        <w:rPr>
          <w:rFonts w:eastAsia="Calibri"/>
          <w:bCs/>
        </w:rPr>
        <w:t>over</w:t>
      </w:r>
      <w:r>
        <w:rPr>
          <w:rFonts w:eastAsia="Calibri"/>
          <w:bCs/>
        </w:rPr>
        <w:t xml:space="preserve"> photo</w:t>
      </w:r>
      <w:r w:rsidR="00C57BF6" w:rsidRPr="00885F45">
        <w:rPr>
          <w:rFonts w:eastAsia="Calibri"/>
          <w:bCs/>
        </w:rPr>
        <w:t>:</w:t>
      </w:r>
      <w:r w:rsidR="0072295F" w:rsidRPr="00885F45">
        <w:rPr>
          <w:rFonts w:eastAsia="Calibri"/>
          <w:bCs/>
        </w:rPr>
        <w:t xml:space="preserve"> </w:t>
      </w:r>
      <w:r w:rsidR="00572511" w:rsidRPr="00885F45">
        <w:rPr>
          <w:rFonts w:eastAsia="Calibri"/>
        </w:rPr>
        <w:br w:type="page"/>
      </w:r>
    </w:p>
    <w:bookmarkStart w:id="1" w:name="_Hlk111052001" w:displacedByCustomXml="next"/>
    <w:sdt>
      <w:sdtPr>
        <w:rPr>
          <w:rFonts w:ascii="Times New Roman" w:eastAsiaTheme="minorEastAsia" w:hAnsi="Times New Roman" w:cs="Times New Roman"/>
          <w:b/>
          <w:color w:val="0F0D29" w:themeColor="text1"/>
          <w:sz w:val="24"/>
          <w:szCs w:val="24"/>
        </w:rPr>
        <w:id w:val="254791973"/>
        <w:docPartObj>
          <w:docPartGallery w:val="Table of Contents"/>
          <w:docPartUnique/>
        </w:docPartObj>
      </w:sdtPr>
      <w:sdtEndPr>
        <w:rPr>
          <w:rFonts w:eastAsia="Times New Roman"/>
          <w:bCs/>
          <w:noProof/>
          <w:color w:val="auto"/>
        </w:rPr>
      </w:sdtEndPr>
      <w:sdtContent>
        <w:p w14:paraId="2E63EBD9" w14:textId="2F141B35" w:rsidR="00B80F4F" w:rsidRPr="0023161F" w:rsidRDefault="00B80F4F" w:rsidP="0023161F">
          <w:pPr>
            <w:pStyle w:val="TOCHeading"/>
            <w:spacing w:before="0" w:line="480" w:lineRule="auto"/>
            <w:rPr>
              <w:rFonts w:ascii="Times New Roman" w:hAnsi="Times New Roman" w:cs="Times New Roman"/>
              <w:b/>
              <w:bCs/>
              <w:caps/>
              <w:color w:val="auto"/>
              <w:sz w:val="24"/>
              <w:szCs w:val="24"/>
            </w:rPr>
          </w:pPr>
          <w:r w:rsidRPr="0023161F">
            <w:rPr>
              <w:rFonts w:ascii="Times New Roman" w:hAnsi="Times New Roman" w:cs="Times New Roman"/>
              <w:b/>
              <w:bCs/>
              <w:caps/>
              <w:color w:val="auto"/>
              <w:sz w:val="24"/>
              <w:szCs w:val="24"/>
            </w:rPr>
            <w:t>Contents</w:t>
          </w:r>
          <w:r w:rsidR="0010599F">
            <w:rPr>
              <w:rFonts w:ascii="Times New Roman" w:hAnsi="Times New Roman" w:cs="Times New Roman"/>
              <w:b/>
              <w:bCs/>
              <w:caps/>
              <w:color w:val="auto"/>
              <w:sz w:val="24"/>
              <w:szCs w:val="24"/>
            </w:rPr>
            <w:t xml:space="preserve"> To be updated upon completion</w:t>
          </w:r>
        </w:p>
        <w:p w14:paraId="586B4E07" w14:textId="62250582" w:rsidR="004F4478" w:rsidRPr="004F4478" w:rsidRDefault="00B80F4F">
          <w:pPr>
            <w:pStyle w:val="TOC1"/>
            <w:rPr>
              <w:rFonts w:ascii="Times New Roman" w:hAnsi="Times New Roman" w:cs="Times New Roman"/>
              <w:b w:val="0"/>
              <w:color w:val="auto"/>
            </w:rPr>
          </w:pPr>
          <w:r w:rsidRPr="004F4478">
            <w:rPr>
              <w:rFonts w:ascii="Times New Roman" w:hAnsi="Times New Roman" w:cs="Times New Roman"/>
              <w:b w:val="0"/>
              <w:bCs/>
            </w:rPr>
            <w:fldChar w:fldCharType="begin"/>
          </w:r>
          <w:r w:rsidRPr="004F4478">
            <w:rPr>
              <w:rFonts w:ascii="Times New Roman" w:hAnsi="Times New Roman" w:cs="Times New Roman"/>
              <w:b w:val="0"/>
              <w:bCs/>
            </w:rPr>
            <w:instrText xml:space="preserve"> TOC \o "1-3" \h \z \u </w:instrText>
          </w:r>
          <w:r w:rsidRPr="004F4478">
            <w:rPr>
              <w:rFonts w:ascii="Times New Roman" w:hAnsi="Times New Roman" w:cs="Times New Roman"/>
              <w:b w:val="0"/>
              <w:bCs/>
            </w:rPr>
            <w:fldChar w:fldCharType="separate"/>
          </w:r>
          <w:hyperlink w:anchor="_Toc111027201" w:history="1">
            <w:r w:rsidR="004F4478" w:rsidRPr="004F4478">
              <w:rPr>
                <w:rStyle w:val="Hyperlink"/>
                <w:rFonts w:ascii="Times New Roman" w:hAnsi="Times New Roman" w:cs="Times New Roman"/>
              </w:rPr>
              <w:t>Acknowledgments</w:t>
            </w:r>
            <w:r w:rsidR="004F4478" w:rsidRPr="004F4478">
              <w:rPr>
                <w:rFonts w:ascii="Times New Roman" w:hAnsi="Times New Roman" w:cs="Times New Roman"/>
                <w:webHidden/>
              </w:rPr>
              <w:tab/>
            </w:r>
            <w:r w:rsidR="004F4478" w:rsidRPr="004F4478">
              <w:rPr>
                <w:rFonts w:ascii="Times New Roman" w:hAnsi="Times New Roman" w:cs="Times New Roman"/>
                <w:webHidden/>
              </w:rPr>
              <w:fldChar w:fldCharType="begin"/>
            </w:r>
            <w:r w:rsidR="004F4478" w:rsidRPr="004F4478">
              <w:rPr>
                <w:rFonts w:ascii="Times New Roman" w:hAnsi="Times New Roman" w:cs="Times New Roman"/>
                <w:webHidden/>
              </w:rPr>
              <w:instrText xml:space="preserve"> PAGEREF _Toc111027201 \h </w:instrText>
            </w:r>
            <w:r w:rsidR="004F4478" w:rsidRPr="004F4478">
              <w:rPr>
                <w:rFonts w:ascii="Times New Roman" w:hAnsi="Times New Roman" w:cs="Times New Roman"/>
                <w:webHidden/>
              </w:rPr>
            </w:r>
            <w:r w:rsidR="004F4478" w:rsidRPr="004F4478">
              <w:rPr>
                <w:rFonts w:ascii="Times New Roman" w:hAnsi="Times New Roman" w:cs="Times New Roman"/>
                <w:webHidden/>
              </w:rPr>
              <w:fldChar w:fldCharType="separate"/>
            </w:r>
            <w:r w:rsidR="004F4478" w:rsidRPr="004F4478">
              <w:rPr>
                <w:rFonts w:ascii="Times New Roman" w:hAnsi="Times New Roman" w:cs="Times New Roman"/>
                <w:webHidden/>
              </w:rPr>
              <w:t>i</w:t>
            </w:r>
            <w:r w:rsidR="004F4478" w:rsidRPr="004F4478">
              <w:rPr>
                <w:rFonts w:ascii="Times New Roman" w:hAnsi="Times New Roman" w:cs="Times New Roman"/>
                <w:webHidden/>
              </w:rPr>
              <w:fldChar w:fldCharType="end"/>
            </w:r>
          </w:hyperlink>
        </w:p>
        <w:p w14:paraId="279D3830" w14:textId="5724B3AF" w:rsidR="004F4478" w:rsidRPr="004F4478" w:rsidRDefault="0023161F">
          <w:pPr>
            <w:pStyle w:val="TOC1"/>
            <w:rPr>
              <w:rFonts w:ascii="Times New Roman" w:hAnsi="Times New Roman" w:cs="Times New Roman"/>
              <w:b w:val="0"/>
              <w:color w:val="auto"/>
            </w:rPr>
          </w:pPr>
          <w:r w:rsidRPr="0023161F">
            <w:rPr>
              <w:rFonts w:ascii="Times New Roman" w:hAnsi="Times New Roman" w:cs="Times New Roman"/>
            </w:rPr>
            <w:t>S</w:t>
          </w:r>
          <w:hyperlink w:anchor="_Toc111027202" w:history="1">
            <w:r w:rsidR="004F4478" w:rsidRPr="004F4478">
              <w:rPr>
                <w:rStyle w:val="Hyperlink"/>
                <w:rFonts w:ascii="Times New Roman" w:hAnsi="Times New Roman" w:cs="Times New Roman"/>
              </w:rPr>
              <w:t>ummary</w:t>
            </w:r>
            <w:r w:rsidR="004F4478" w:rsidRPr="004F4478">
              <w:rPr>
                <w:rFonts w:ascii="Times New Roman" w:hAnsi="Times New Roman" w:cs="Times New Roman"/>
                <w:webHidden/>
              </w:rPr>
              <w:tab/>
            </w:r>
            <w:r w:rsidR="004F4478" w:rsidRPr="004F4478">
              <w:rPr>
                <w:rFonts w:ascii="Times New Roman" w:hAnsi="Times New Roman" w:cs="Times New Roman"/>
                <w:webHidden/>
              </w:rPr>
              <w:fldChar w:fldCharType="begin"/>
            </w:r>
            <w:r w:rsidR="004F4478" w:rsidRPr="004F4478">
              <w:rPr>
                <w:rFonts w:ascii="Times New Roman" w:hAnsi="Times New Roman" w:cs="Times New Roman"/>
                <w:webHidden/>
              </w:rPr>
              <w:instrText xml:space="preserve"> PAGEREF _Toc111027202 \h </w:instrText>
            </w:r>
            <w:r w:rsidR="004F4478" w:rsidRPr="004F4478">
              <w:rPr>
                <w:rFonts w:ascii="Times New Roman" w:hAnsi="Times New Roman" w:cs="Times New Roman"/>
                <w:webHidden/>
              </w:rPr>
            </w:r>
            <w:r w:rsidR="004F4478" w:rsidRPr="004F4478">
              <w:rPr>
                <w:rFonts w:ascii="Times New Roman" w:hAnsi="Times New Roman" w:cs="Times New Roman"/>
                <w:webHidden/>
              </w:rPr>
              <w:fldChar w:fldCharType="separate"/>
            </w:r>
            <w:r w:rsidR="004F4478" w:rsidRPr="004F4478">
              <w:rPr>
                <w:rFonts w:ascii="Times New Roman" w:hAnsi="Times New Roman" w:cs="Times New Roman"/>
                <w:webHidden/>
              </w:rPr>
              <w:t>v</w:t>
            </w:r>
            <w:r w:rsidR="004F4478" w:rsidRPr="004F4478">
              <w:rPr>
                <w:rFonts w:ascii="Times New Roman" w:hAnsi="Times New Roman" w:cs="Times New Roman"/>
                <w:webHidden/>
              </w:rPr>
              <w:fldChar w:fldCharType="end"/>
            </w:r>
          </w:hyperlink>
        </w:p>
        <w:p w14:paraId="55815484" w14:textId="2AFCE6E6" w:rsidR="004F4478" w:rsidRPr="004F4478" w:rsidRDefault="00000000">
          <w:pPr>
            <w:pStyle w:val="TOC1"/>
            <w:rPr>
              <w:rFonts w:ascii="Times New Roman" w:hAnsi="Times New Roman" w:cs="Times New Roman"/>
              <w:b w:val="0"/>
              <w:color w:val="auto"/>
            </w:rPr>
          </w:pPr>
          <w:hyperlink w:anchor="_Toc111027203" w:history="1">
            <w:r w:rsidR="004F4478" w:rsidRPr="004F4478">
              <w:rPr>
                <w:rStyle w:val="Hyperlink"/>
                <w:rFonts w:ascii="Times New Roman" w:hAnsi="Times New Roman" w:cs="Times New Roman"/>
              </w:rPr>
              <w:t>Introduction</w:t>
            </w:r>
            <w:r w:rsidR="004F4478" w:rsidRPr="004F4478">
              <w:rPr>
                <w:rFonts w:ascii="Times New Roman" w:hAnsi="Times New Roman" w:cs="Times New Roman"/>
                <w:webHidden/>
              </w:rPr>
              <w:tab/>
            </w:r>
            <w:r w:rsidR="004F4478" w:rsidRPr="004F4478">
              <w:rPr>
                <w:rFonts w:ascii="Times New Roman" w:hAnsi="Times New Roman" w:cs="Times New Roman"/>
                <w:webHidden/>
              </w:rPr>
              <w:fldChar w:fldCharType="begin"/>
            </w:r>
            <w:r w:rsidR="004F4478" w:rsidRPr="004F4478">
              <w:rPr>
                <w:rFonts w:ascii="Times New Roman" w:hAnsi="Times New Roman" w:cs="Times New Roman"/>
                <w:webHidden/>
              </w:rPr>
              <w:instrText xml:space="preserve"> PAGEREF _Toc111027203 \h </w:instrText>
            </w:r>
            <w:r w:rsidR="004F4478" w:rsidRPr="004F4478">
              <w:rPr>
                <w:rFonts w:ascii="Times New Roman" w:hAnsi="Times New Roman" w:cs="Times New Roman"/>
                <w:webHidden/>
              </w:rPr>
            </w:r>
            <w:r w:rsidR="004F4478" w:rsidRPr="004F4478">
              <w:rPr>
                <w:rFonts w:ascii="Times New Roman" w:hAnsi="Times New Roman" w:cs="Times New Roman"/>
                <w:webHidden/>
              </w:rPr>
              <w:fldChar w:fldCharType="separate"/>
            </w:r>
            <w:r w:rsidR="004F4478" w:rsidRPr="004F4478">
              <w:rPr>
                <w:rFonts w:ascii="Times New Roman" w:hAnsi="Times New Roman" w:cs="Times New Roman"/>
                <w:webHidden/>
              </w:rPr>
              <w:t>1</w:t>
            </w:r>
            <w:r w:rsidR="004F4478" w:rsidRPr="004F4478">
              <w:rPr>
                <w:rFonts w:ascii="Times New Roman" w:hAnsi="Times New Roman" w:cs="Times New Roman"/>
                <w:webHidden/>
              </w:rPr>
              <w:fldChar w:fldCharType="end"/>
            </w:r>
          </w:hyperlink>
        </w:p>
        <w:p w14:paraId="5D9425F1" w14:textId="62561955" w:rsidR="004F4478" w:rsidRPr="004F4478" w:rsidRDefault="00000000">
          <w:pPr>
            <w:pStyle w:val="TOC2"/>
            <w:rPr>
              <w:rFonts w:ascii="Times New Roman" w:hAnsi="Times New Roman" w:cs="Times New Roman"/>
              <w:b w:val="0"/>
              <w:noProof/>
              <w:color w:val="auto"/>
              <w:sz w:val="24"/>
              <w:szCs w:val="24"/>
            </w:rPr>
          </w:pPr>
          <w:hyperlink w:anchor="_Toc111027204" w:history="1">
            <w:r w:rsidR="004F4478" w:rsidRPr="004F4478">
              <w:rPr>
                <w:rStyle w:val="Hyperlink"/>
                <w:rFonts w:ascii="Times New Roman" w:hAnsi="Times New Roman" w:cs="Times New Roman"/>
                <w:noProof/>
                <w:sz w:val="24"/>
                <w:szCs w:val="24"/>
              </w:rPr>
              <w:t>Purpose of this Study</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_Toc111027204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1</w:t>
            </w:r>
            <w:r w:rsidR="004F4478" w:rsidRPr="004F4478">
              <w:rPr>
                <w:rFonts w:ascii="Times New Roman" w:hAnsi="Times New Roman" w:cs="Times New Roman"/>
                <w:noProof/>
                <w:webHidden/>
                <w:sz w:val="24"/>
                <w:szCs w:val="24"/>
              </w:rPr>
              <w:fldChar w:fldCharType="end"/>
            </w:r>
          </w:hyperlink>
        </w:p>
        <w:p w14:paraId="17806E29" w14:textId="7E5847D7" w:rsidR="004F4478" w:rsidRPr="004F4478" w:rsidRDefault="00000000">
          <w:pPr>
            <w:pStyle w:val="TOC2"/>
            <w:rPr>
              <w:rFonts w:ascii="Times New Roman" w:hAnsi="Times New Roman" w:cs="Times New Roman"/>
              <w:b w:val="0"/>
              <w:noProof/>
              <w:color w:val="auto"/>
              <w:sz w:val="24"/>
              <w:szCs w:val="24"/>
            </w:rPr>
          </w:pPr>
          <w:hyperlink w:anchor="_Toc111027205" w:history="1">
            <w:r w:rsidR="004F4478" w:rsidRPr="004F4478">
              <w:rPr>
                <w:rStyle w:val="Hyperlink"/>
                <w:rFonts w:ascii="Times New Roman" w:hAnsi="Times New Roman" w:cs="Times New Roman"/>
                <w:noProof/>
                <w:sz w:val="24"/>
                <w:szCs w:val="24"/>
              </w:rPr>
              <w:t>Background</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_Toc111027205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1</w:t>
            </w:r>
            <w:r w:rsidR="004F4478" w:rsidRPr="004F4478">
              <w:rPr>
                <w:rFonts w:ascii="Times New Roman" w:hAnsi="Times New Roman" w:cs="Times New Roman"/>
                <w:noProof/>
                <w:webHidden/>
                <w:sz w:val="24"/>
                <w:szCs w:val="24"/>
              </w:rPr>
              <w:fldChar w:fldCharType="end"/>
            </w:r>
          </w:hyperlink>
        </w:p>
        <w:p w14:paraId="350EEC0B" w14:textId="43453C4C" w:rsidR="004F4478" w:rsidRPr="004F4478" w:rsidRDefault="00000000">
          <w:pPr>
            <w:pStyle w:val="TOC2"/>
            <w:rPr>
              <w:rFonts w:ascii="Times New Roman" w:hAnsi="Times New Roman" w:cs="Times New Roman"/>
              <w:b w:val="0"/>
              <w:noProof/>
              <w:color w:val="auto"/>
              <w:sz w:val="24"/>
              <w:szCs w:val="24"/>
            </w:rPr>
          </w:pPr>
          <w:hyperlink w:anchor="_Toc111027206" w:history="1">
            <w:r w:rsidR="004F4478" w:rsidRPr="004F4478">
              <w:rPr>
                <w:rStyle w:val="Hyperlink"/>
                <w:rFonts w:ascii="Times New Roman" w:hAnsi="Times New Roman" w:cs="Times New Roman"/>
                <w:noProof/>
                <w:sz w:val="24"/>
                <w:szCs w:val="24"/>
              </w:rPr>
              <w:t>Structure of this Report</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_Toc111027206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3</w:t>
            </w:r>
            <w:r w:rsidR="004F4478" w:rsidRPr="004F4478">
              <w:rPr>
                <w:rFonts w:ascii="Times New Roman" w:hAnsi="Times New Roman" w:cs="Times New Roman"/>
                <w:noProof/>
                <w:webHidden/>
                <w:sz w:val="24"/>
                <w:szCs w:val="24"/>
              </w:rPr>
              <w:fldChar w:fldCharType="end"/>
            </w:r>
          </w:hyperlink>
        </w:p>
        <w:p w14:paraId="188230F9" w14:textId="6A199F96" w:rsidR="004F4478" w:rsidRPr="004F4478" w:rsidRDefault="00000000">
          <w:pPr>
            <w:pStyle w:val="TOC1"/>
            <w:rPr>
              <w:rFonts w:ascii="Times New Roman" w:hAnsi="Times New Roman" w:cs="Times New Roman"/>
              <w:b w:val="0"/>
              <w:color w:val="auto"/>
            </w:rPr>
          </w:pPr>
          <w:hyperlink w:anchor="_Toc111027207" w:history="1">
            <w:r w:rsidR="004F4478" w:rsidRPr="004F4478">
              <w:rPr>
                <w:rStyle w:val="Hyperlink"/>
                <w:rFonts w:ascii="Times New Roman" w:hAnsi="Times New Roman" w:cs="Times New Roman"/>
              </w:rPr>
              <w:t>Methodology</w:t>
            </w:r>
            <w:r w:rsidR="004F4478" w:rsidRPr="004F4478">
              <w:rPr>
                <w:rFonts w:ascii="Times New Roman" w:hAnsi="Times New Roman" w:cs="Times New Roman"/>
                <w:webHidden/>
              </w:rPr>
              <w:tab/>
            </w:r>
            <w:r w:rsidR="004F4478" w:rsidRPr="004F4478">
              <w:rPr>
                <w:rFonts w:ascii="Times New Roman" w:hAnsi="Times New Roman" w:cs="Times New Roman"/>
                <w:webHidden/>
              </w:rPr>
              <w:fldChar w:fldCharType="begin"/>
            </w:r>
            <w:r w:rsidR="004F4478" w:rsidRPr="004F4478">
              <w:rPr>
                <w:rFonts w:ascii="Times New Roman" w:hAnsi="Times New Roman" w:cs="Times New Roman"/>
                <w:webHidden/>
              </w:rPr>
              <w:instrText xml:space="preserve"> PAGEREF _Toc111027207 \h </w:instrText>
            </w:r>
            <w:r w:rsidR="004F4478" w:rsidRPr="004F4478">
              <w:rPr>
                <w:rFonts w:ascii="Times New Roman" w:hAnsi="Times New Roman" w:cs="Times New Roman"/>
                <w:webHidden/>
              </w:rPr>
            </w:r>
            <w:r w:rsidR="004F4478" w:rsidRPr="004F4478">
              <w:rPr>
                <w:rFonts w:ascii="Times New Roman" w:hAnsi="Times New Roman" w:cs="Times New Roman"/>
                <w:webHidden/>
              </w:rPr>
              <w:fldChar w:fldCharType="separate"/>
            </w:r>
            <w:r w:rsidR="004F4478" w:rsidRPr="004F4478">
              <w:rPr>
                <w:rFonts w:ascii="Times New Roman" w:hAnsi="Times New Roman" w:cs="Times New Roman"/>
                <w:webHidden/>
              </w:rPr>
              <w:t>4</w:t>
            </w:r>
            <w:r w:rsidR="004F4478" w:rsidRPr="004F4478">
              <w:rPr>
                <w:rFonts w:ascii="Times New Roman" w:hAnsi="Times New Roman" w:cs="Times New Roman"/>
                <w:webHidden/>
              </w:rPr>
              <w:fldChar w:fldCharType="end"/>
            </w:r>
          </w:hyperlink>
        </w:p>
        <w:p w14:paraId="559D852A" w14:textId="3C228BC9" w:rsidR="004F4478" w:rsidRPr="004F4478" w:rsidRDefault="00000000">
          <w:pPr>
            <w:pStyle w:val="TOC1"/>
            <w:rPr>
              <w:rFonts w:ascii="Times New Roman" w:hAnsi="Times New Roman" w:cs="Times New Roman"/>
              <w:b w:val="0"/>
              <w:color w:val="auto"/>
            </w:rPr>
          </w:pPr>
          <w:hyperlink w:anchor="_Toc111027208" w:history="1">
            <w:r w:rsidR="004F4478" w:rsidRPr="004F4478">
              <w:rPr>
                <w:rStyle w:val="Hyperlink"/>
                <w:rFonts w:ascii="Times New Roman" w:hAnsi="Times New Roman" w:cs="Times New Roman"/>
              </w:rPr>
              <w:t>Findings and Analysis</w:t>
            </w:r>
            <w:r w:rsidR="004F4478" w:rsidRPr="004F4478">
              <w:rPr>
                <w:rFonts w:ascii="Times New Roman" w:hAnsi="Times New Roman" w:cs="Times New Roman"/>
                <w:webHidden/>
              </w:rPr>
              <w:tab/>
            </w:r>
            <w:r w:rsidR="004F4478" w:rsidRPr="004F4478">
              <w:rPr>
                <w:rFonts w:ascii="Times New Roman" w:hAnsi="Times New Roman" w:cs="Times New Roman"/>
                <w:webHidden/>
              </w:rPr>
              <w:fldChar w:fldCharType="begin"/>
            </w:r>
            <w:r w:rsidR="004F4478" w:rsidRPr="004F4478">
              <w:rPr>
                <w:rFonts w:ascii="Times New Roman" w:hAnsi="Times New Roman" w:cs="Times New Roman"/>
                <w:webHidden/>
              </w:rPr>
              <w:instrText xml:space="preserve"> PAGEREF _Toc111027208 \h </w:instrText>
            </w:r>
            <w:r w:rsidR="004F4478" w:rsidRPr="004F4478">
              <w:rPr>
                <w:rFonts w:ascii="Times New Roman" w:hAnsi="Times New Roman" w:cs="Times New Roman"/>
                <w:webHidden/>
              </w:rPr>
            </w:r>
            <w:r w:rsidR="004F4478" w:rsidRPr="004F4478">
              <w:rPr>
                <w:rFonts w:ascii="Times New Roman" w:hAnsi="Times New Roman" w:cs="Times New Roman"/>
                <w:webHidden/>
              </w:rPr>
              <w:fldChar w:fldCharType="separate"/>
            </w:r>
            <w:r w:rsidR="004F4478" w:rsidRPr="004F4478">
              <w:rPr>
                <w:rFonts w:ascii="Times New Roman" w:hAnsi="Times New Roman" w:cs="Times New Roman"/>
                <w:webHidden/>
              </w:rPr>
              <w:t>7</w:t>
            </w:r>
            <w:r w:rsidR="004F4478" w:rsidRPr="004F4478">
              <w:rPr>
                <w:rFonts w:ascii="Times New Roman" w:hAnsi="Times New Roman" w:cs="Times New Roman"/>
                <w:webHidden/>
              </w:rPr>
              <w:fldChar w:fldCharType="end"/>
            </w:r>
          </w:hyperlink>
        </w:p>
        <w:p w14:paraId="170A8BC1" w14:textId="739CFA15" w:rsidR="004F4478" w:rsidRPr="004F4478" w:rsidRDefault="00000000">
          <w:pPr>
            <w:pStyle w:val="TOC2"/>
            <w:rPr>
              <w:rFonts w:ascii="Times New Roman" w:hAnsi="Times New Roman" w:cs="Times New Roman"/>
              <w:b w:val="0"/>
              <w:noProof/>
              <w:color w:val="auto"/>
              <w:sz w:val="24"/>
              <w:szCs w:val="24"/>
            </w:rPr>
          </w:pPr>
          <w:hyperlink w:anchor="_Toc111027209" w:history="1">
            <w:r w:rsidR="004F4478" w:rsidRPr="004F4478">
              <w:rPr>
                <w:rStyle w:val="Hyperlink"/>
                <w:rFonts w:ascii="Times New Roman" w:hAnsi="Times New Roman" w:cs="Times New Roman"/>
                <w:noProof/>
                <w:sz w:val="24"/>
                <w:szCs w:val="24"/>
              </w:rPr>
              <w:t>Outreach and Relationship Building</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_Toc111027209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7</w:t>
            </w:r>
            <w:r w:rsidR="004F4478" w:rsidRPr="004F4478">
              <w:rPr>
                <w:rFonts w:ascii="Times New Roman" w:hAnsi="Times New Roman" w:cs="Times New Roman"/>
                <w:noProof/>
                <w:webHidden/>
                <w:sz w:val="24"/>
                <w:szCs w:val="24"/>
              </w:rPr>
              <w:fldChar w:fldCharType="end"/>
            </w:r>
          </w:hyperlink>
        </w:p>
        <w:p w14:paraId="0AA02962" w14:textId="0322BB7C" w:rsidR="004F4478" w:rsidRPr="004F4478" w:rsidRDefault="00000000">
          <w:pPr>
            <w:pStyle w:val="TOC2"/>
            <w:rPr>
              <w:rFonts w:ascii="Times New Roman" w:hAnsi="Times New Roman" w:cs="Times New Roman"/>
              <w:b w:val="0"/>
              <w:noProof/>
              <w:color w:val="auto"/>
              <w:sz w:val="24"/>
              <w:szCs w:val="24"/>
            </w:rPr>
          </w:pPr>
          <w:hyperlink w:anchor="_Toc111027210" w:history="1">
            <w:r w:rsidR="004F4478" w:rsidRPr="004F4478">
              <w:rPr>
                <w:rStyle w:val="Hyperlink"/>
                <w:rFonts w:ascii="Times New Roman" w:hAnsi="Times New Roman" w:cs="Times New Roman"/>
                <w:noProof/>
                <w:sz w:val="24"/>
                <w:szCs w:val="24"/>
              </w:rPr>
              <w:t>Communication Challenges</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_Toc111027210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8</w:t>
            </w:r>
            <w:r w:rsidR="004F4478" w:rsidRPr="004F4478">
              <w:rPr>
                <w:rFonts w:ascii="Times New Roman" w:hAnsi="Times New Roman" w:cs="Times New Roman"/>
                <w:noProof/>
                <w:webHidden/>
                <w:sz w:val="24"/>
                <w:szCs w:val="24"/>
              </w:rPr>
              <w:fldChar w:fldCharType="end"/>
            </w:r>
          </w:hyperlink>
        </w:p>
        <w:p w14:paraId="3D6045E8" w14:textId="4691C69A" w:rsidR="004F4478" w:rsidRPr="004F4478" w:rsidRDefault="00000000">
          <w:pPr>
            <w:pStyle w:val="TOC2"/>
            <w:rPr>
              <w:rFonts w:ascii="Times New Roman" w:hAnsi="Times New Roman" w:cs="Times New Roman"/>
              <w:b w:val="0"/>
              <w:noProof/>
              <w:color w:val="auto"/>
              <w:sz w:val="24"/>
              <w:szCs w:val="24"/>
            </w:rPr>
          </w:pPr>
          <w:hyperlink w:anchor="_Toc111027211" w:history="1">
            <w:r w:rsidR="004F4478" w:rsidRPr="004F4478">
              <w:rPr>
                <w:rStyle w:val="Hyperlink"/>
                <w:rFonts w:ascii="Times New Roman" w:hAnsi="Times New Roman" w:cs="Times New Roman"/>
                <w:noProof/>
                <w:sz w:val="24"/>
                <w:szCs w:val="24"/>
              </w:rPr>
              <w:t>Striving for Meaningful Outreach</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_Toc111027211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10</w:t>
            </w:r>
            <w:r w:rsidR="004F4478" w:rsidRPr="004F4478">
              <w:rPr>
                <w:rFonts w:ascii="Times New Roman" w:hAnsi="Times New Roman" w:cs="Times New Roman"/>
                <w:noProof/>
                <w:webHidden/>
                <w:sz w:val="24"/>
                <w:szCs w:val="24"/>
              </w:rPr>
              <w:fldChar w:fldCharType="end"/>
            </w:r>
          </w:hyperlink>
        </w:p>
        <w:p w14:paraId="31669CB0" w14:textId="580456C2" w:rsidR="004F4478" w:rsidRPr="004F4478" w:rsidRDefault="00000000">
          <w:pPr>
            <w:pStyle w:val="TOC2"/>
            <w:rPr>
              <w:rFonts w:ascii="Times New Roman" w:hAnsi="Times New Roman" w:cs="Times New Roman"/>
              <w:b w:val="0"/>
              <w:noProof/>
              <w:color w:val="auto"/>
              <w:sz w:val="24"/>
              <w:szCs w:val="24"/>
            </w:rPr>
          </w:pPr>
          <w:hyperlink w:anchor="_Toc111027212" w:history="1">
            <w:r w:rsidR="004F4478" w:rsidRPr="004F4478">
              <w:rPr>
                <w:rStyle w:val="Hyperlink"/>
                <w:rFonts w:ascii="Times New Roman" w:hAnsi="Times New Roman" w:cs="Times New Roman"/>
                <w:noProof/>
                <w:sz w:val="24"/>
                <w:szCs w:val="24"/>
              </w:rPr>
              <w:t>Meaningful Consultation</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_Toc111027212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12</w:t>
            </w:r>
            <w:r w:rsidR="004F4478" w:rsidRPr="004F4478">
              <w:rPr>
                <w:rFonts w:ascii="Times New Roman" w:hAnsi="Times New Roman" w:cs="Times New Roman"/>
                <w:noProof/>
                <w:webHidden/>
                <w:sz w:val="24"/>
                <w:szCs w:val="24"/>
              </w:rPr>
              <w:fldChar w:fldCharType="end"/>
            </w:r>
          </w:hyperlink>
        </w:p>
        <w:p w14:paraId="4895E9BF" w14:textId="467919E5" w:rsidR="004F4478" w:rsidRPr="004F4478" w:rsidRDefault="00000000">
          <w:pPr>
            <w:pStyle w:val="TOC2"/>
            <w:rPr>
              <w:rFonts w:ascii="Times New Roman" w:hAnsi="Times New Roman" w:cs="Times New Roman"/>
              <w:b w:val="0"/>
              <w:noProof/>
              <w:color w:val="auto"/>
              <w:sz w:val="24"/>
              <w:szCs w:val="24"/>
            </w:rPr>
          </w:pPr>
          <w:hyperlink w:anchor="_Toc111027213" w:history="1">
            <w:r w:rsidR="004F4478" w:rsidRPr="004F4478">
              <w:rPr>
                <w:rStyle w:val="Hyperlink"/>
                <w:rFonts w:ascii="Times New Roman" w:hAnsi="Times New Roman" w:cs="Times New Roman"/>
                <w:noProof/>
                <w:sz w:val="24"/>
                <w:szCs w:val="24"/>
              </w:rPr>
              <w:t>Developing Diverse Partnerships</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_Toc111027213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13</w:t>
            </w:r>
            <w:r w:rsidR="004F4478" w:rsidRPr="004F4478">
              <w:rPr>
                <w:rFonts w:ascii="Times New Roman" w:hAnsi="Times New Roman" w:cs="Times New Roman"/>
                <w:noProof/>
                <w:webHidden/>
                <w:sz w:val="24"/>
                <w:szCs w:val="24"/>
              </w:rPr>
              <w:fldChar w:fldCharType="end"/>
            </w:r>
          </w:hyperlink>
        </w:p>
        <w:p w14:paraId="3A352E1C" w14:textId="0CBDE5E8" w:rsidR="004F4478" w:rsidRPr="004F4478" w:rsidRDefault="00000000">
          <w:pPr>
            <w:pStyle w:val="TOC2"/>
            <w:rPr>
              <w:rFonts w:ascii="Times New Roman" w:hAnsi="Times New Roman" w:cs="Times New Roman"/>
              <w:b w:val="0"/>
              <w:noProof/>
              <w:color w:val="auto"/>
              <w:sz w:val="24"/>
              <w:szCs w:val="24"/>
            </w:rPr>
          </w:pPr>
          <w:hyperlink w:anchor="_Toc111027214" w:history="1">
            <w:r w:rsidR="004F4478" w:rsidRPr="004F4478">
              <w:rPr>
                <w:rStyle w:val="Hyperlink"/>
                <w:rFonts w:ascii="Times New Roman" w:hAnsi="Times New Roman" w:cs="Times New Roman"/>
                <w:noProof/>
                <w:sz w:val="24"/>
                <w:szCs w:val="24"/>
              </w:rPr>
              <w:t>Forest Service Tribal Liaisons</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_Toc111027214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14</w:t>
            </w:r>
            <w:r w:rsidR="004F4478" w:rsidRPr="004F4478">
              <w:rPr>
                <w:rFonts w:ascii="Times New Roman" w:hAnsi="Times New Roman" w:cs="Times New Roman"/>
                <w:noProof/>
                <w:webHidden/>
                <w:sz w:val="24"/>
                <w:szCs w:val="24"/>
              </w:rPr>
              <w:fldChar w:fldCharType="end"/>
            </w:r>
          </w:hyperlink>
        </w:p>
        <w:p w14:paraId="2536CD54" w14:textId="10D6403E" w:rsidR="004F4478" w:rsidRPr="004F4478" w:rsidRDefault="00000000">
          <w:pPr>
            <w:pStyle w:val="TOC2"/>
            <w:rPr>
              <w:rFonts w:ascii="Times New Roman" w:hAnsi="Times New Roman" w:cs="Times New Roman"/>
              <w:b w:val="0"/>
              <w:noProof/>
              <w:color w:val="auto"/>
              <w:sz w:val="24"/>
              <w:szCs w:val="24"/>
            </w:rPr>
          </w:pPr>
          <w:hyperlink w:anchor="_Toc111027215" w:history="1">
            <w:r w:rsidR="004F4478" w:rsidRPr="004F4478">
              <w:rPr>
                <w:rStyle w:val="Hyperlink"/>
                <w:rFonts w:ascii="Times New Roman" w:hAnsi="Times New Roman" w:cs="Times New Roman"/>
                <w:noProof/>
                <w:sz w:val="24"/>
                <w:szCs w:val="24"/>
              </w:rPr>
              <w:t>The San Francisco Peaks</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_Toc111027215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17</w:t>
            </w:r>
            <w:r w:rsidR="004F4478" w:rsidRPr="004F4478">
              <w:rPr>
                <w:rFonts w:ascii="Times New Roman" w:hAnsi="Times New Roman" w:cs="Times New Roman"/>
                <w:noProof/>
                <w:webHidden/>
                <w:sz w:val="24"/>
                <w:szCs w:val="24"/>
              </w:rPr>
              <w:fldChar w:fldCharType="end"/>
            </w:r>
          </w:hyperlink>
        </w:p>
        <w:p w14:paraId="426FCB3C" w14:textId="3CC249ED" w:rsidR="004F4478" w:rsidRPr="004F4478" w:rsidRDefault="00000000">
          <w:pPr>
            <w:pStyle w:val="TOC2"/>
            <w:rPr>
              <w:rFonts w:ascii="Times New Roman" w:hAnsi="Times New Roman" w:cs="Times New Roman"/>
              <w:b w:val="0"/>
              <w:noProof/>
              <w:color w:val="auto"/>
              <w:sz w:val="24"/>
              <w:szCs w:val="24"/>
            </w:rPr>
          </w:pPr>
          <w:hyperlink w:anchor="_Toc111027216" w:history="1">
            <w:r w:rsidR="004F4478" w:rsidRPr="004F4478">
              <w:rPr>
                <w:rStyle w:val="Hyperlink"/>
                <w:rFonts w:ascii="Times New Roman" w:hAnsi="Times New Roman" w:cs="Times New Roman"/>
                <w:noProof/>
                <w:sz w:val="24"/>
                <w:szCs w:val="24"/>
              </w:rPr>
              <w:t>Turning Challenges into Opportunities</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_Toc111027216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18</w:t>
            </w:r>
            <w:r w:rsidR="004F4478" w:rsidRPr="004F4478">
              <w:rPr>
                <w:rFonts w:ascii="Times New Roman" w:hAnsi="Times New Roman" w:cs="Times New Roman"/>
                <w:noProof/>
                <w:webHidden/>
                <w:sz w:val="24"/>
                <w:szCs w:val="24"/>
              </w:rPr>
              <w:fldChar w:fldCharType="end"/>
            </w:r>
          </w:hyperlink>
        </w:p>
        <w:p w14:paraId="55D48DB8" w14:textId="63A37AA0" w:rsidR="004F4478" w:rsidRPr="004F4478" w:rsidRDefault="00000000">
          <w:pPr>
            <w:pStyle w:val="TOC1"/>
            <w:rPr>
              <w:rFonts w:ascii="Times New Roman" w:hAnsi="Times New Roman" w:cs="Times New Roman"/>
              <w:b w:val="0"/>
              <w:color w:val="auto"/>
            </w:rPr>
          </w:pPr>
          <w:hyperlink w:anchor="_Toc111027217" w:history="1">
            <w:r w:rsidR="004F4478" w:rsidRPr="004F4478">
              <w:rPr>
                <w:rStyle w:val="Hyperlink"/>
                <w:rFonts w:ascii="Times New Roman" w:hAnsi="Times New Roman" w:cs="Times New Roman"/>
              </w:rPr>
              <w:t>Collaboration</w:t>
            </w:r>
            <w:r w:rsidR="004F4478" w:rsidRPr="004F4478">
              <w:rPr>
                <w:rFonts w:ascii="Times New Roman" w:hAnsi="Times New Roman" w:cs="Times New Roman"/>
                <w:webHidden/>
              </w:rPr>
              <w:tab/>
            </w:r>
            <w:r w:rsidR="004F4478" w:rsidRPr="004F4478">
              <w:rPr>
                <w:rFonts w:ascii="Times New Roman" w:hAnsi="Times New Roman" w:cs="Times New Roman"/>
                <w:webHidden/>
              </w:rPr>
              <w:fldChar w:fldCharType="begin"/>
            </w:r>
            <w:r w:rsidR="004F4478" w:rsidRPr="004F4478">
              <w:rPr>
                <w:rFonts w:ascii="Times New Roman" w:hAnsi="Times New Roman" w:cs="Times New Roman"/>
                <w:webHidden/>
              </w:rPr>
              <w:instrText xml:space="preserve"> PAGEREF _Toc111027217 \h </w:instrText>
            </w:r>
            <w:r w:rsidR="004F4478" w:rsidRPr="004F4478">
              <w:rPr>
                <w:rFonts w:ascii="Times New Roman" w:hAnsi="Times New Roman" w:cs="Times New Roman"/>
                <w:webHidden/>
              </w:rPr>
            </w:r>
            <w:r w:rsidR="004F4478" w:rsidRPr="004F4478">
              <w:rPr>
                <w:rFonts w:ascii="Times New Roman" w:hAnsi="Times New Roman" w:cs="Times New Roman"/>
                <w:webHidden/>
              </w:rPr>
              <w:fldChar w:fldCharType="separate"/>
            </w:r>
            <w:r w:rsidR="004F4478" w:rsidRPr="004F4478">
              <w:rPr>
                <w:rFonts w:ascii="Times New Roman" w:hAnsi="Times New Roman" w:cs="Times New Roman"/>
                <w:webHidden/>
              </w:rPr>
              <w:t>19</w:t>
            </w:r>
            <w:r w:rsidR="004F4478" w:rsidRPr="004F4478">
              <w:rPr>
                <w:rFonts w:ascii="Times New Roman" w:hAnsi="Times New Roman" w:cs="Times New Roman"/>
                <w:webHidden/>
              </w:rPr>
              <w:fldChar w:fldCharType="end"/>
            </w:r>
          </w:hyperlink>
        </w:p>
        <w:p w14:paraId="564DAC47" w14:textId="510BD3BB" w:rsidR="004F4478" w:rsidRPr="004F4478" w:rsidRDefault="00000000">
          <w:pPr>
            <w:pStyle w:val="TOC2"/>
            <w:rPr>
              <w:rFonts w:ascii="Times New Roman" w:hAnsi="Times New Roman" w:cs="Times New Roman"/>
              <w:b w:val="0"/>
              <w:noProof/>
              <w:color w:val="auto"/>
              <w:sz w:val="24"/>
              <w:szCs w:val="24"/>
            </w:rPr>
          </w:pPr>
          <w:hyperlink w:anchor="_Toc111027218" w:history="1">
            <w:r w:rsidR="004F4478" w:rsidRPr="004F4478">
              <w:rPr>
                <w:rStyle w:val="Hyperlink"/>
                <w:rFonts w:ascii="Times New Roman" w:hAnsi="Times New Roman" w:cs="Times New Roman"/>
                <w:noProof/>
                <w:sz w:val="24"/>
                <w:szCs w:val="24"/>
              </w:rPr>
              <w:t>Perceptions of Exclusion from Forest Service Programs</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_Toc111027218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20</w:t>
            </w:r>
            <w:r w:rsidR="004F4478" w:rsidRPr="004F4478">
              <w:rPr>
                <w:rFonts w:ascii="Times New Roman" w:hAnsi="Times New Roman" w:cs="Times New Roman"/>
                <w:noProof/>
                <w:webHidden/>
                <w:sz w:val="24"/>
                <w:szCs w:val="24"/>
              </w:rPr>
              <w:fldChar w:fldCharType="end"/>
            </w:r>
          </w:hyperlink>
        </w:p>
        <w:p w14:paraId="7CD6F0DD" w14:textId="67A88B6D" w:rsidR="004F4478" w:rsidRPr="004F4478" w:rsidRDefault="00000000">
          <w:pPr>
            <w:pStyle w:val="TOC2"/>
            <w:rPr>
              <w:rFonts w:ascii="Times New Roman" w:hAnsi="Times New Roman" w:cs="Times New Roman"/>
              <w:b w:val="0"/>
              <w:noProof/>
              <w:color w:val="auto"/>
              <w:sz w:val="24"/>
              <w:szCs w:val="24"/>
            </w:rPr>
          </w:pPr>
          <w:hyperlink w:anchor="_Toc111027219" w:history="1">
            <w:r w:rsidR="004F4478" w:rsidRPr="004F4478">
              <w:rPr>
                <w:rStyle w:val="Hyperlink"/>
                <w:rFonts w:ascii="Times New Roman" w:hAnsi="Times New Roman" w:cs="Times New Roman"/>
                <w:noProof/>
                <w:sz w:val="24"/>
                <w:szCs w:val="24"/>
              </w:rPr>
              <w:t>Perceptions of Inclusion in Forest Service Programs</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_Toc111027219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21</w:t>
            </w:r>
            <w:r w:rsidR="004F4478" w:rsidRPr="004F4478">
              <w:rPr>
                <w:rFonts w:ascii="Times New Roman" w:hAnsi="Times New Roman" w:cs="Times New Roman"/>
                <w:noProof/>
                <w:webHidden/>
                <w:sz w:val="24"/>
                <w:szCs w:val="24"/>
              </w:rPr>
              <w:fldChar w:fldCharType="end"/>
            </w:r>
          </w:hyperlink>
        </w:p>
        <w:p w14:paraId="5CE33CA7" w14:textId="0BB6338E" w:rsidR="004F4478" w:rsidRPr="004F4478" w:rsidRDefault="00000000">
          <w:pPr>
            <w:pStyle w:val="TOC2"/>
            <w:rPr>
              <w:rFonts w:ascii="Times New Roman" w:hAnsi="Times New Roman" w:cs="Times New Roman"/>
              <w:b w:val="0"/>
              <w:noProof/>
              <w:color w:val="auto"/>
              <w:sz w:val="24"/>
              <w:szCs w:val="24"/>
            </w:rPr>
          </w:pPr>
          <w:hyperlink w:anchor="_Toc111027220" w:history="1">
            <w:r w:rsidR="004F4478" w:rsidRPr="004F4478">
              <w:rPr>
                <w:rStyle w:val="Hyperlink"/>
                <w:rFonts w:ascii="Times New Roman" w:hAnsi="Times New Roman" w:cs="Times New Roman"/>
                <w:noProof/>
                <w:sz w:val="24"/>
                <w:szCs w:val="24"/>
              </w:rPr>
              <w:t>Reserved Treaty Rights Lands Program and the Pacheco Canyon Prescribed Burn</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_Toc111027220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22</w:t>
            </w:r>
            <w:r w:rsidR="004F4478" w:rsidRPr="004F4478">
              <w:rPr>
                <w:rFonts w:ascii="Times New Roman" w:hAnsi="Times New Roman" w:cs="Times New Roman"/>
                <w:noProof/>
                <w:webHidden/>
                <w:sz w:val="24"/>
                <w:szCs w:val="24"/>
              </w:rPr>
              <w:fldChar w:fldCharType="end"/>
            </w:r>
          </w:hyperlink>
        </w:p>
        <w:p w14:paraId="149AC1F1" w14:textId="01A43BC7" w:rsidR="004F4478" w:rsidRPr="004F4478" w:rsidRDefault="00000000">
          <w:pPr>
            <w:pStyle w:val="TOC2"/>
            <w:rPr>
              <w:rFonts w:ascii="Times New Roman" w:hAnsi="Times New Roman" w:cs="Times New Roman"/>
              <w:b w:val="0"/>
              <w:noProof/>
              <w:color w:val="auto"/>
              <w:sz w:val="24"/>
              <w:szCs w:val="24"/>
            </w:rPr>
          </w:pPr>
          <w:hyperlink w:anchor="_Toc111027221" w:history="1">
            <w:r w:rsidR="004F4478" w:rsidRPr="004F4478">
              <w:rPr>
                <w:rStyle w:val="Hyperlink"/>
                <w:rFonts w:ascii="Times New Roman" w:hAnsi="Times New Roman" w:cs="Times New Roman"/>
                <w:noProof/>
                <w:sz w:val="24"/>
                <w:szCs w:val="24"/>
              </w:rPr>
              <w:t>Reserved Treaty Rights Lands Program and the Greens Peak Project</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_Toc111027221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24</w:t>
            </w:r>
            <w:r w:rsidR="004F4478" w:rsidRPr="004F4478">
              <w:rPr>
                <w:rFonts w:ascii="Times New Roman" w:hAnsi="Times New Roman" w:cs="Times New Roman"/>
                <w:noProof/>
                <w:webHidden/>
                <w:sz w:val="24"/>
                <w:szCs w:val="24"/>
              </w:rPr>
              <w:fldChar w:fldCharType="end"/>
            </w:r>
          </w:hyperlink>
        </w:p>
        <w:p w14:paraId="100EE3EA" w14:textId="4954A5F2" w:rsidR="004F4478" w:rsidRPr="004F4478" w:rsidRDefault="00000000">
          <w:pPr>
            <w:pStyle w:val="TOC2"/>
            <w:rPr>
              <w:rFonts w:ascii="Times New Roman" w:hAnsi="Times New Roman" w:cs="Times New Roman"/>
              <w:b w:val="0"/>
              <w:noProof/>
              <w:color w:val="auto"/>
              <w:sz w:val="24"/>
              <w:szCs w:val="24"/>
            </w:rPr>
          </w:pPr>
          <w:hyperlink w:anchor="_Toc111027222" w:history="1">
            <w:r w:rsidR="004F4478" w:rsidRPr="004F4478">
              <w:rPr>
                <w:rStyle w:val="Hyperlink"/>
                <w:rFonts w:ascii="Times New Roman" w:hAnsi="Times New Roman" w:cs="Times New Roman"/>
                <w:noProof/>
                <w:sz w:val="24"/>
                <w:szCs w:val="24"/>
              </w:rPr>
              <w:t>A Broader Look at the Reserved Treaty Rights Lands Program</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_Toc111027222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25</w:t>
            </w:r>
            <w:r w:rsidR="004F4478" w:rsidRPr="004F4478">
              <w:rPr>
                <w:rFonts w:ascii="Times New Roman" w:hAnsi="Times New Roman" w:cs="Times New Roman"/>
                <w:noProof/>
                <w:webHidden/>
                <w:sz w:val="24"/>
                <w:szCs w:val="24"/>
              </w:rPr>
              <w:fldChar w:fldCharType="end"/>
            </w:r>
          </w:hyperlink>
        </w:p>
        <w:p w14:paraId="264A45AD" w14:textId="71A1876E" w:rsidR="004F4478" w:rsidRPr="004F4478" w:rsidRDefault="00000000">
          <w:pPr>
            <w:pStyle w:val="TOC2"/>
            <w:rPr>
              <w:rFonts w:ascii="Times New Roman" w:hAnsi="Times New Roman" w:cs="Times New Roman"/>
              <w:b w:val="0"/>
              <w:noProof/>
              <w:color w:val="auto"/>
              <w:sz w:val="24"/>
              <w:szCs w:val="24"/>
            </w:rPr>
          </w:pPr>
          <w:hyperlink w:anchor="_Toc111027223" w:history="1">
            <w:r w:rsidR="004F4478" w:rsidRPr="004F4478">
              <w:rPr>
                <w:rStyle w:val="Hyperlink"/>
                <w:rFonts w:ascii="Times New Roman" w:hAnsi="Times New Roman" w:cs="Times New Roman"/>
                <w:noProof/>
                <w:sz w:val="24"/>
                <w:szCs w:val="24"/>
              </w:rPr>
              <w:t>Collaboration Beyond Fuel Treatments and Forest Restoration</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_Toc111027223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28</w:t>
            </w:r>
            <w:r w:rsidR="004F4478" w:rsidRPr="004F4478">
              <w:rPr>
                <w:rFonts w:ascii="Times New Roman" w:hAnsi="Times New Roman" w:cs="Times New Roman"/>
                <w:noProof/>
                <w:webHidden/>
                <w:sz w:val="24"/>
                <w:szCs w:val="24"/>
              </w:rPr>
              <w:fldChar w:fldCharType="end"/>
            </w:r>
          </w:hyperlink>
        </w:p>
        <w:p w14:paraId="0A5FC422" w14:textId="0A5B2A3C" w:rsidR="004F4478" w:rsidRPr="004F4478" w:rsidRDefault="00000000">
          <w:pPr>
            <w:pStyle w:val="TOC2"/>
            <w:rPr>
              <w:rFonts w:ascii="Times New Roman" w:hAnsi="Times New Roman" w:cs="Times New Roman"/>
              <w:b w:val="0"/>
              <w:noProof/>
              <w:color w:val="auto"/>
              <w:sz w:val="24"/>
              <w:szCs w:val="24"/>
            </w:rPr>
          </w:pPr>
          <w:hyperlink w:anchor="_Toc111027224" w:history="1">
            <w:r w:rsidR="004F4478" w:rsidRPr="004F4478">
              <w:rPr>
                <w:rStyle w:val="Hyperlink"/>
                <w:rFonts w:ascii="Times New Roman" w:hAnsi="Times New Roman" w:cs="Times New Roman"/>
                <w:noProof/>
                <w:sz w:val="24"/>
                <w:szCs w:val="24"/>
              </w:rPr>
              <w:t>Moving Forward with Collaborations</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_Toc111027224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29</w:t>
            </w:r>
            <w:r w:rsidR="004F4478" w:rsidRPr="004F4478">
              <w:rPr>
                <w:rFonts w:ascii="Times New Roman" w:hAnsi="Times New Roman" w:cs="Times New Roman"/>
                <w:noProof/>
                <w:webHidden/>
                <w:sz w:val="24"/>
                <w:szCs w:val="24"/>
              </w:rPr>
              <w:fldChar w:fldCharType="end"/>
            </w:r>
          </w:hyperlink>
        </w:p>
        <w:p w14:paraId="16F40E5E" w14:textId="3AB5B2EB" w:rsidR="004F4478" w:rsidRPr="004F4478" w:rsidRDefault="00000000">
          <w:pPr>
            <w:pStyle w:val="TOC2"/>
            <w:rPr>
              <w:rFonts w:ascii="Times New Roman" w:hAnsi="Times New Roman" w:cs="Times New Roman"/>
              <w:b w:val="0"/>
              <w:noProof/>
              <w:color w:val="auto"/>
              <w:sz w:val="24"/>
              <w:szCs w:val="24"/>
            </w:rPr>
          </w:pPr>
          <w:hyperlink w:anchor="_Toc111027225" w:history="1">
            <w:r w:rsidR="004F4478" w:rsidRPr="004F4478">
              <w:rPr>
                <w:rStyle w:val="Hyperlink"/>
                <w:rFonts w:ascii="Times New Roman" w:hAnsi="Times New Roman" w:cs="Times New Roman"/>
                <w:noProof/>
                <w:sz w:val="24"/>
                <w:szCs w:val="24"/>
              </w:rPr>
              <w:t>Intercultural Growth Within the Forest Service</w:t>
            </w:r>
            <w:r w:rsidR="004F4478" w:rsidRPr="004F4478">
              <w:rPr>
                <w:rFonts w:ascii="Times New Roman" w:hAnsi="Times New Roman" w:cs="Times New Roman"/>
                <w:noProof/>
                <w:webHidden/>
                <w:sz w:val="24"/>
                <w:szCs w:val="24"/>
              </w:rPr>
              <w:tab/>
            </w:r>
            <w:r w:rsidR="004F4478" w:rsidRPr="004F4478">
              <w:rPr>
                <w:rFonts w:ascii="Times New Roman" w:hAnsi="Times New Roman" w:cs="Times New Roman"/>
                <w:noProof/>
                <w:webHidden/>
                <w:sz w:val="24"/>
                <w:szCs w:val="24"/>
              </w:rPr>
              <w:fldChar w:fldCharType="begin"/>
            </w:r>
            <w:r w:rsidR="004F4478" w:rsidRPr="004F4478">
              <w:rPr>
                <w:rFonts w:ascii="Times New Roman" w:hAnsi="Times New Roman" w:cs="Times New Roman"/>
                <w:noProof/>
                <w:webHidden/>
                <w:sz w:val="24"/>
                <w:szCs w:val="24"/>
              </w:rPr>
              <w:instrText xml:space="preserve"> PAGEREF _Toc111027225 \h </w:instrText>
            </w:r>
            <w:r w:rsidR="004F4478" w:rsidRPr="004F4478">
              <w:rPr>
                <w:rFonts w:ascii="Times New Roman" w:hAnsi="Times New Roman" w:cs="Times New Roman"/>
                <w:noProof/>
                <w:webHidden/>
                <w:sz w:val="24"/>
                <w:szCs w:val="24"/>
              </w:rPr>
            </w:r>
            <w:r w:rsidR="004F4478" w:rsidRPr="004F4478">
              <w:rPr>
                <w:rFonts w:ascii="Times New Roman" w:hAnsi="Times New Roman" w:cs="Times New Roman"/>
                <w:noProof/>
                <w:webHidden/>
                <w:sz w:val="24"/>
                <w:szCs w:val="24"/>
              </w:rPr>
              <w:fldChar w:fldCharType="separate"/>
            </w:r>
            <w:r w:rsidR="004F4478" w:rsidRPr="004F4478">
              <w:rPr>
                <w:rFonts w:ascii="Times New Roman" w:hAnsi="Times New Roman" w:cs="Times New Roman"/>
                <w:noProof/>
                <w:webHidden/>
                <w:sz w:val="24"/>
                <w:szCs w:val="24"/>
              </w:rPr>
              <w:t>32</w:t>
            </w:r>
            <w:r w:rsidR="004F4478" w:rsidRPr="004F4478">
              <w:rPr>
                <w:rFonts w:ascii="Times New Roman" w:hAnsi="Times New Roman" w:cs="Times New Roman"/>
                <w:noProof/>
                <w:webHidden/>
                <w:sz w:val="24"/>
                <w:szCs w:val="24"/>
              </w:rPr>
              <w:fldChar w:fldCharType="end"/>
            </w:r>
          </w:hyperlink>
        </w:p>
        <w:p w14:paraId="2BD7E09A" w14:textId="2118AEEE" w:rsidR="004F4478" w:rsidRPr="004F4478" w:rsidRDefault="00000000">
          <w:pPr>
            <w:pStyle w:val="TOC1"/>
            <w:rPr>
              <w:rFonts w:ascii="Times New Roman" w:hAnsi="Times New Roman" w:cs="Times New Roman"/>
              <w:b w:val="0"/>
              <w:color w:val="auto"/>
            </w:rPr>
          </w:pPr>
          <w:hyperlink w:anchor="_Toc111027226" w:history="1">
            <w:r w:rsidR="004F4478" w:rsidRPr="004F4478">
              <w:rPr>
                <w:rStyle w:val="Hyperlink"/>
                <w:rFonts w:ascii="Times New Roman" w:hAnsi="Times New Roman" w:cs="Times New Roman"/>
              </w:rPr>
              <w:t>Conclusions</w:t>
            </w:r>
            <w:r w:rsidR="004F4478" w:rsidRPr="004F4478">
              <w:rPr>
                <w:rFonts w:ascii="Times New Roman" w:hAnsi="Times New Roman" w:cs="Times New Roman"/>
                <w:webHidden/>
              </w:rPr>
              <w:tab/>
            </w:r>
            <w:r w:rsidR="004F4478" w:rsidRPr="004F4478">
              <w:rPr>
                <w:rFonts w:ascii="Times New Roman" w:hAnsi="Times New Roman" w:cs="Times New Roman"/>
                <w:webHidden/>
              </w:rPr>
              <w:fldChar w:fldCharType="begin"/>
            </w:r>
            <w:r w:rsidR="004F4478" w:rsidRPr="004F4478">
              <w:rPr>
                <w:rFonts w:ascii="Times New Roman" w:hAnsi="Times New Roman" w:cs="Times New Roman"/>
                <w:webHidden/>
              </w:rPr>
              <w:instrText xml:space="preserve"> PAGEREF _Toc111027226 \h </w:instrText>
            </w:r>
            <w:r w:rsidR="004F4478" w:rsidRPr="004F4478">
              <w:rPr>
                <w:rFonts w:ascii="Times New Roman" w:hAnsi="Times New Roman" w:cs="Times New Roman"/>
                <w:webHidden/>
              </w:rPr>
            </w:r>
            <w:r w:rsidR="004F4478" w:rsidRPr="004F4478">
              <w:rPr>
                <w:rFonts w:ascii="Times New Roman" w:hAnsi="Times New Roman" w:cs="Times New Roman"/>
                <w:webHidden/>
              </w:rPr>
              <w:fldChar w:fldCharType="separate"/>
            </w:r>
            <w:r w:rsidR="004F4478" w:rsidRPr="004F4478">
              <w:rPr>
                <w:rFonts w:ascii="Times New Roman" w:hAnsi="Times New Roman" w:cs="Times New Roman"/>
                <w:webHidden/>
              </w:rPr>
              <w:t>33</w:t>
            </w:r>
            <w:r w:rsidR="004F4478" w:rsidRPr="004F4478">
              <w:rPr>
                <w:rFonts w:ascii="Times New Roman" w:hAnsi="Times New Roman" w:cs="Times New Roman"/>
                <w:webHidden/>
              </w:rPr>
              <w:fldChar w:fldCharType="end"/>
            </w:r>
          </w:hyperlink>
        </w:p>
        <w:p w14:paraId="13D02D1E" w14:textId="0A81A2A3" w:rsidR="004F4478" w:rsidRPr="004F4478" w:rsidRDefault="00000000">
          <w:pPr>
            <w:pStyle w:val="TOC1"/>
            <w:rPr>
              <w:rFonts w:ascii="Times New Roman" w:hAnsi="Times New Roman" w:cs="Times New Roman"/>
              <w:b w:val="0"/>
              <w:color w:val="auto"/>
            </w:rPr>
          </w:pPr>
          <w:hyperlink w:anchor="_Toc111027227" w:history="1">
            <w:r w:rsidR="004F4478" w:rsidRPr="004F4478">
              <w:rPr>
                <w:rStyle w:val="Hyperlink"/>
                <w:rFonts w:ascii="Times New Roman" w:hAnsi="Times New Roman" w:cs="Times New Roman"/>
                <w:lang w:val="es-419"/>
              </w:rPr>
              <w:t>References</w:t>
            </w:r>
            <w:r w:rsidR="004F4478" w:rsidRPr="004F4478">
              <w:rPr>
                <w:rFonts w:ascii="Times New Roman" w:hAnsi="Times New Roman" w:cs="Times New Roman"/>
                <w:webHidden/>
              </w:rPr>
              <w:tab/>
            </w:r>
            <w:r w:rsidR="004F4478" w:rsidRPr="004F4478">
              <w:rPr>
                <w:rFonts w:ascii="Times New Roman" w:hAnsi="Times New Roman" w:cs="Times New Roman"/>
                <w:webHidden/>
              </w:rPr>
              <w:fldChar w:fldCharType="begin"/>
            </w:r>
            <w:r w:rsidR="004F4478" w:rsidRPr="004F4478">
              <w:rPr>
                <w:rFonts w:ascii="Times New Roman" w:hAnsi="Times New Roman" w:cs="Times New Roman"/>
                <w:webHidden/>
              </w:rPr>
              <w:instrText xml:space="preserve"> PAGEREF _Toc111027227 \h </w:instrText>
            </w:r>
            <w:r w:rsidR="004F4478" w:rsidRPr="004F4478">
              <w:rPr>
                <w:rFonts w:ascii="Times New Roman" w:hAnsi="Times New Roman" w:cs="Times New Roman"/>
                <w:webHidden/>
              </w:rPr>
            </w:r>
            <w:r w:rsidR="004F4478" w:rsidRPr="004F4478">
              <w:rPr>
                <w:rFonts w:ascii="Times New Roman" w:hAnsi="Times New Roman" w:cs="Times New Roman"/>
                <w:webHidden/>
              </w:rPr>
              <w:fldChar w:fldCharType="separate"/>
            </w:r>
            <w:r w:rsidR="004F4478" w:rsidRPr="004F4478">
              <w:rPr>
                <w:rFonts w:ascii="Times New Roman" w:hAnsi="Times New Roman" w:cs="Times New Roman"/>
                <w:webHidden/>
              </w:rPr>
              <w:t>39</w:t>
            </w:r>
            <w:r w:rsidR="004F4478" w:rsidRPr="004F4478">
              <w:rPr>
                <w:rFonts w:ascii="Times New Roman" w:hAnsi="Times New Roman" w:cs="Times New Roman"/>
                <w:webHidden/>
              </w:rPr>
              <w:fldChar w:fldCharType="end"/>
            </w:r>
          </w:hyperlink>
        </w:p>
        <w:p w14:paraId="4A5B9F8D" w14:textId="345FA214" w:rsidR="00B80F4F" w:rsidRPr="00885F45" w:rsidRDefault="00B80F4F" w:rsidP="00885F45">
          <w:pPr>
            <w:spacing w:line="480" w:lineRule="auto"/>
            <w:rPr>
              <w:b/>
              <w:bCs/>
            </w:rPr>
          </w:pPr>
          <w:r w:rsidRPr="004F4478">
            <w:rPr>
              <w:b/>
              <w:bCs/>
              <w:noProof/>
            </w:rPr>
            <w:fldChar w:fldCharType="end"/>
          </w:r>
        </w:p>
      </w:sdtContent>
    </w:sdt>
    <w:bookmarkEnd w:id="1" w:displacedByCustomXml="prev"/>
    <w:p w14:paraId="0A4E4FAA" w14:textId="77777777" w:rsidR="00FF127D" w:rsidRDefault="00FF127D" w:rsidP="00885F45">
      <w:pPr>
        <w:pStyle w:val="TableofFigures"/>
        <w:tabs>
          <w:tab w:val="right" w:leader="dot" w:pos="9926"/>
        </w:tabs>
        <w:spacing w:line="480" w:lineRule="auto"/>
        <w:rPr>
          <w:rFonts w:ascii="Times New Roman" w:eastAsia="Calibri" w:hAnsi="Times New Roman" w:cs="Times New Roman"/>
          <w:b w:val="0"/>
          <w:color w:val="0F0D29"/>
          <w:szCs w:val="24"/>
        </w:rPr>
      </w:pPr>
    </w:p>
    <w:p w14:paraId="7CA4C1A1" w14:textId="77777777" w:rsidR="00FF127D" w:rsidRDefault="00FF127D">
      <w:pPr>
        <w:spacing w:after="200" w:line="276" w:lineRule="auto"/>
        <w:rPr>
          <w:rFonts w:eastAsia="Calibri"/>
          <w:color w:val="0F0D29"/>
        </w:rPr>
      </w:pPr>
      <w:r>
        <w:rPr>
          <w:rFonts w:eastAsia="Calibri"/>
          <w:b/>
          <w:color w:val="0F0D29"/>
        </w:rPr>
        <w:br w:type="page"/>
      </w:r>
    </w:p>
    <w:p w14:paraId="7FBA1842" w14:textId="23EFCC97" w:rsidR="00333B41" w:rsidRPr="003D2CA3" w:rsidRDefault="00333B41" w:rsidP="00333B41">
      <w:pPr>
        <w:spacing w:line="480" w:lineRule="auto"/>
        <w:rPr>
          <w:b/>
          <w:bCs/>
        </w:rPr>
      </w:pPr>
      <w:bookmarkStart w:id="2" w:name="_Hlk107127472"/>
      <w:r w:rsidRPr="003D2CA3">
        <w:rPr>
          <w:b/>
          <w:bCs/>
        </w:rPr>
        <w:lastRenderedPageBreak/>
        <w:t>Abstract</w:t>
      </w:r>
      <w:r w:rsidR="0010599F">
        <w:rPr>
          <w:b/>
          <w:bCs/>
        </w:rPr>
        <w:t xml:space="preserve"> (David)</w:t>
      </w:r>
    </w:p>
    <w:p w14:paraId="5242E3CD" w14:textId="77777777" w:rsidR="00672794" w:rsidRDefault="006C1750" w:rsidP="000E3488">
      <w:pPr>
        <w:spacing w:line="480" w:lineRule="auto"/>
        <w:rPr>
          <w:bCs/>
        </w:rPr>
      </w:pPr>
      <w:r>
        <w:t>T</w:t>
      </w:r>
      <w:r w:rsidR="00826A18" w:rsidRPr="00885F45">
        <w:t>his report examine</w:t>
      </w:r>
      <w:r>
        <w:t>s</w:t>
      </w:r>
      <w:r w:rsidR="00826A18" w:rsidRPr="00885F45">
        <w:t xml:space="preserve"> the state of contemporary </w:t>
      </w:r>
      <w:r w:rsidR="00B023F5">
        <w:t xml:space="preserve">perceptions of wildland fire managers in South Africa. </w:t>
      </w:r>
      <w:r w:rsidR="007E673C">
        <w:t xml:space="preserve">The </w:t>
      </w:r>
      <w:r w:rsidR="00826A18" w:rsidRPr="00885F45">
        <w:t xml:space="preserve">perspectives of </w:t>
      </w:r>
      <w:r w:rsidR="00B023F5">
        <w:t xml:space="preserve">wildland fire managers in South Africa </w:t>
      </w:r>
      <w:r w:rsidR="007E673C">
        <w:t xml:space="preserve">are presented </w:t>
      </w:r>
      <w:r w:rsidR="00B7476A">
        <w:t>in an effort</w:t>
      </w:r>
      <w:r w:rsidR="00826A18" w:rsidRPr="00885F45">
        <w:t xml:space="preserve"> to provide </w:t>
      </w:r>
      <w:r w:rsidR="00B023F5">
        <w:t xml:space="preserve">the USDA Forest Service and the Government of South Africa </w:t>
      </w:r>
      <w:r w:rsidR="00826A18" w:rsidRPr="00885F45">
        <w:t xml:space="preserve">with a comprehensive depiction of </w:t>
      </w:r>
      <w:r w:rsidR="00672794">
        <w:t xml:space="preserve">wildland fire management. </w:t>
      </w:r>
      <w:r w:rsidR="00826A18" w:rsidRPr="00885F45">
        <w:rPr>
          <w:bCs/>
        </w:rPr>
        <w:t xml:space="preserve">This </w:t>
      </w:r>
      <w:r w:rsidR="000E3488">
        <w:rPr>
          <w:bCs/>
        </w:rPr>
        <w:t>r</w:t>
      </w:r>
      <w:r w:rsidR="00826A18" w:rsidRPr="00885F45">
        <w:rPr>
          <w:bCs/>
        </w:rPr>
        <w:t>eport identifies</w:t>
      </w:r>
      <w:r w:rsidR="00672794">
        <w:rPr>
          <w:bCs/>
        </w:rPr>
        <w:t>…</w:t>
      </w:r>
      <w:r w:rsidR="00826A18" w:rsidRPr="00885F45">
        <w:rPr>
          <w:bCs/>
        </w:rPr>
        <w:t xml:space="preserve"> </w:t>
      </w:r>
    </w:p>
    <w:p w14:paraId="1AE507CA" w14:textId="73FC07EA" w:rsidR="00333B41" w:rsidRDefault="00826A18" w:rsidP="000E3488">
      <w:pPr>
        <w:spacing w:line="480" w:lineRule="auto"/>
        <w:rPr>
          <w:bCs/>
        </w:rPr>
      </w:pPr>
      <w:r w:rsidRPr="00885F45">
        <w:rPr>
          <w:bCs/>
        </w:rPr>
        <w:t xml:space="preserve">The findings are organized </w:t>
      </w:r>
      <w:r w:rsidR="000E3488">
        <w:rPr>
          <w:bCs/>
        </w:rPr>
        <w:t>into</w:t>
      </w:r>
      <w:r w:rsidR="00672794">
        <w:rPr>
          <w:bCs/>
        </w:rPr>
        <w:t>…</w:t>
      </w:r>
      <w:r w:rsidR="000E3488">
        <w:rPr>
          <w:bCs/>
        </w:rPr>
        <w:t xml:space="preserve"> </w:t>
      </w:r>
    </w:p>
    <w:p w14:paraId="62DDAFCD" w14:textId="06AE9EC5" w:rsidR="00826A18" w:rsidRDefault="00333B41" w:rsidP="00826A18">
      <w:pPr>
        <w:pStyle w:val="Normal0"/>
        <w:spacing w:line="480" w:lineRule="auto"/>
        <w:rPr>
          <w:rFonts w:ascii="Times New Roman" w:hAnsi="Times New Roman" w:cs="Times New Roman"/>
          <w:bCs/>
          <w:szCs w:val="24"/>
        </w:rPr>
      </w:pPr>
      <w:r w:rsidRPr="00333B41">
        <w:rPr>
          <w:rFonts w:ascii="Times New Roman" w:hAnsi="Times New Roman" w:cs="Times New Roman"/>
          <w:b/>
          <w:szCs w:val="24"/>
        </w:rPr>
        <w:t>Keywords:</w:t>
      </w:r>
      <w:r>
        <w:rPr>
          <w:rFonts w:ascii="Times New Roman" w:hAnsi="Times New Roman" w:cs="Times New Roman"/>
          <w:bCs/>
          <w:szCs w:val="24"/>
        </w:rPr>
        <w:t xml:space="preserve"> </w:t>
      </w:r>
      <w:r w:rsidR="00672794">
        <w:rPr>
          <w:rFonts w:ascii="Times New Roman" w:hAnsi="Times New Roman" w:cs="Times New Roman"/>
        </w:rPr>
        <w:t>South Africa</w:t>
      </w:r>
      <w:r w:rsidRPr="00333B41">
        <w:rPr>
          <w:rFonts w:ascii="Times New Roman" w:hAnsi="Times New Roman" w:cs="Times New Roman"/>
        </w:rPr>
        <w:t>,</w:t>
      </w:r>
      <w:r w:rsidR="00672794">
        <w:rPr>
          <w:rFonts w:ascii="Times New Roman" w:hAnsi="Times New Roman" w:cs="Times New Roman"/>
        </w:rPr>
        <w:t xml:space="preserve"> wildfire, bushfire, fire management</w:t>
      </w:r>
      <w:r>
        <w:rPr>
          <w:rFonts w:ascii="Times New Roman" w:hAnsi="Times New Roman" w:cs="Times New Roman"/>
          <w:bCs/>
          <w:szCs w:val="24"/>
        </w:rPr>
        <w:t xml:space="preserve"> </w:t>
      </w:r>
      <w:r w:rsidR="00826A18" w:rsidRPr="00885F45">
        <w:rPr>
          <w:rFonts w:ascii="Times New Roman" w:hAnsi="Times New Roman" w:cs="Times New Roman"/>
          <w:bCs/>
          <w:szCs w:val="24"/>
        </w:rPr>
        <w:t xml:space="preserve"> </w:t>
      </w:r>
    </w:p>
    <w:p w14:paraId="01C78BC0" w14:textId="77777777" w:rsidR="007267D8" w:rsidRDefault="007267D8" w:rsidP="007267D8">
      <w:pPr>
        <w:pStyle w:val="Heading1"/>
      </w:pPr>
    </w:p>
    <w:p w14:paraId="2DB53BA7" w14:textId="77777777" w:rsidR="007267D8" w:rsidRDefault="007267D8" w:rsidP="007267D8">
      <w:pPr>
        <w:pStyle w:val="Heading1"/>
      </w:pPr>
    </w:p>
    <w:p w14:paraId="281A0837" w14:textId="1F6B5018" w:rsidR="007267D8" w:rsidRDefault="007267D8" w:rsidP="00E772FD">
      <w:pPr>
        <w:pStyle w:val="Heading1"/>
        <w:rPr>
          <w:ins w:id="3" w:author="cfm" w:date="2022-06-26T08:28:00Z"/>
        </w:rPr>
      </w:pPr>
      <w:bookmarkStart w:id="4" w:name="_Toc111027202"/>
      <w:r>
        <w:t>summary</w:t>
      </w:r>
      <w:bookmarkEnd w:id="4"/>
      <w:r w:rsidR="0010599F">
        <w:t xml:space="preserve"> (David)</w:t>
      </w:r>
    </w:p>
    <w:p w14:paraId="09B9E24D" w14:textId="23CF9907" w:rsidR="007267D8" w:rsidRPr="00885F45" w:rsidRDefault="007267D8" w:rsidP="007267D8">
      <w:pPr>
        <w:spacing w:line="480" w:lineRule="auto"/>
      </w:pPr>
      <w:bookmarkStart w:id="5" w:name="_Hlk107125394"/>
      <w:r w:rsidRPr="00885F45">
        <w:t xml:space="preserve">The general purpose of this report is to examine the state of contemporary </w:t>
      </w:r>
      <w:r w:rsidR="00672794">
        <w:t>contemporary perceptions of wildland fire managers in South Africa</w:t>
      </w:r>
      <w:r w:rsidRPr="00885F45">
        <w:t xml:space="preserve">. Our investigation proceeds not through an evaluation of current policies and practices but, instead, by providing the reader access to the perspectives of </w:t>
      </w:r>
      <w:r w:rsidR="00672794">
        <w:t>wildland fire managers on…</w:t>
      </w:r>
      <w:r w:rsidRPr="00885F45">
        <w:t xml:space="preserve"> Our goal is to provide </w:t>
      </w:r>
      <w:r w:rsidR="00672794">
        <w:t xml:space="preserve">the USDA Forest Service and South African Government </w:t>
      </w:r>
      <w:r w:rsidRPr="00885F45">
        <w:t xml:space="preserve">(and anyone else) with a comprehensive depiction of </w:t>
      </w:r>
      <w:r w:rsidR="00672794">
        <w:t>wildland fire management perspectives</w:t>
      </w:r>
      <w:r w:rsidRPr="00885F45">
        <w:t xml:space="preserve">. Learning about the perspectives </w:t>
      </w:r>
      <w:r w:rsidR="00672794">
        <w:t>of employees doing the work of wildland fire management</w:t>
      </w:r>
      <w:r w:rsidRPr="00885F45">
        <w:t xml:space="preserve"> opens meaningful lines of </w:t>
      </w:r>
      <w:r w:rsidR="00672794">
        <w:t xml:space="preserve">research and practice </w:t>
      </w:r>
      <w:r w:rsidRPr="00885F45">
        <w:t xml:space="preserve">that may not otherwise be apparent. This analysis of </w:t>
      </w:r>
      <w:r w:rsidR="00672794">
        <w:t>wildland fire management</w:t>
      </w:r>
      <w:r w:rsidRPr="00885F45">
        <w:t xml:space="preserve"> also holds the possibility of</w:t>
      </w:r>
      <w:r w:rsidR="00672794">
        <w:t>…</w:t>
      </w:r>
      <w:r w:rsidRPr="00885F45">
        <w:t xml:space="preserve"> </w:t>
      </w:r>
    </w:p>
    <w:p w14:paraId="0C002FA3" w14:textId="63188B23" w:rsidR="007267D8" w:rsidRDefault="007267D8" w:rsidP="00672794">
      <w:pPr>
        <w:pStyle w:val="Normal0"/>
        <w:spacing w:line="480" w:lineRule="auto"/>
        <w:rPr>
          <w:rFonts w:ascii="Times New Roman" w:hAnsi="Times New Roman" w:cs="Times New Roman"/>
          <w:bCs/>
          <w:szCs w:val="24"/>
        </w:rPr>
      </w:pPr>
      <w:r w:rsidRPr="00885F45">
        <w:rPr>
          <w:rFonts w:ascii="Times New Roman" w:hAnsi="Times New Roman" w:cs="Times New Roman"/>
          <w:bCs/>
          <w:szCs w:val="24"/>
        </w:rPr>
        <w:t xml:space="preserve">This </w:t>
      </w:r>
      <w:r>
        <w:rPr>
          <w:rFonts w:ascii="Times New Roman" w:hAnsi="Times New Roman" w:cs="Times New Roman"/>
          <w:bCs/>
          <w:szCs w:val="24"/>
        </w:rPr>
        <w:t>G</w:t>
      </w:r>
      <w:r w:rsidRPr="00885F45">
        <w:rPr>
          <w:rFonts w:ascii="Times New Roman" w:hAnsi="Times New Roman" w:cs="Times New Roman"/>
          <w:bCs/>
          <w:szCs w:val="24"/>
        </w:rPr>
        <w:t xml:space="preserve">eneral </w:t>
      </w:r>
      <w:r>
        <w:rPr>
          <w:rFonts w:ascii="Times New Roman" w:hAnsi="Times New Roman" w:cs="Times New Roman"/>
          <w:bCs/>
          <w:szCs w:val="24"/>
        </w:rPr>
        <w:t>T</w:t>
      </w:r>
      <w:r w:rsidRPr="00885F45">
        <w:rPr>
          <w:rFonts w:ascii="Times New Roman" w:hAnsi="Times New Roman" w:cs="Times New Roman"/>
          <w:bCs/>
          <w:szCs w:val="24"/>
        </w:rPr>
        <w:t xml:space="preserve">echnical </w:t>
      </w:r>
      <w:r>
        <w:rPr>
          <w:rFonts w:ascii="Times New Roman" w:hAnsi="Times New Roman" w:cs="Times New Roman"/>
          <w:bCs/>
          <w:szCs w:val="24"/>
        </w:rPr>
        <w:t>R</w:t>
      </w:r>
      <w:r w:rsidRPr="00885F45">
        <w:rPr>
          <w:rFonts w:ascii="Times New Roman" w:hAnsi="Times New Roman" w:cs="Times New Roman"/>
          <w:bCs/>
          <w:szCs w:val="24"/>
        </w:rPr>
        <w:t>eport identifies</w:t>
      </w:r>
      <w:r w:rsidR="00672794">
        <w:rPr>
          <w:rFonts w:ascii="Times New Roman" w:hAnsi="Times New Roman" w:cs="Times New Roman"/>
          <w:bCs/>
          <w:szCs w:val="24"/>
        </w:rPr>
        <w:t xml:space="preserve"> the 5 R’s of Integrated Fire Management…</w:t>
      </w:r>
      <w:r w:rsidRPr="00885F45">
        <w:rPr>
          <w:rFonts w:ascii="Times New Roman" w:hAnsi="Times New Roman" w:cs="Times New Roman"/>
          <w:bCs/>
          <w:szCs w:val="24"/>
        </w:rPr>
        <w:t xml:space="preserve"> </w:t>
      </w:r>
    </w:p>
    <w:p w14:paraId="4500338A" w14:textId="0057981B" w:rsidR="00672794" w:rsidRDefault="00672794" w:rsidP="001B27A9">
      <w:pPr>
        <w:pStyle w:val="Normal0"/>
        <w:numPr>
          <w:ilvl w:val="0"/>
          <w:numId w:val="4"/>
        </w:numPr>
        <w:spacing w:line="480" w:lineRule="auto"/>
        <w:rPr>
          <w:rFonts w:ascii="Times New Roman" w:hAnsi="Times New Roman" w:cs="Times New Roman"/>
          <w:bCs/>
          <w:szCs w:val="24"/>
        </w:rPr>
      </w:pPr>
      <w:r>
        <w:rPr>
          <w:rFonts w:ascii="Times New Roman" w:hAnsi="Times New Roman" w:cs="Times New Roman"/>
          <w:bCs/>
          <w:szCs w:val="24"/>
        </w:rPr>
        <w:t>R</w:t>
      </w:r>
      <w:r w:rsidR="001B27A9">
        <w:rPr>
          <w:rFonts w:ascii="Times New Roman" w:hAnsi="Times New Roman" w:cs="Times New Roman"/>
          <w:bCs/>
          <w:szCs w:val="24"/>
        </w:rPr>
        <w:t>eview and analysis:</w:t>
      </w:r>
      <w:r w:rsidR="007C4A4D">
        <w:rPr>
          <w:rFonts w:ascii="Times New Roman" w:hAnsi="Times New Roman" w:cs="Times New Roman"/>
          <w:bCs/>
          <w:szCs w:val="24"/>
        </w:rPr>
        <w:t xml:space="preserve"> define analyze, and track fire activity and impacts</w:t>
      </w:r>
    </w:p>
    <w:p w14:paraId="2265849B" w14:textId="2776AF1B" w:rsidR="001B27A9" w:rsidRDefault="001B27A9" w:rsidP="001B27A9">
      <w:pPr>
        <w:pStyle w:val="Normal0"/>
        <w:numPr>
          <w:ilvl w:val="0"/>
          <w:numId w:val="4"/>
        </w:numPr>
        <w:spacing w:line="480" w:lineRule="auto"/>
        <w:rPr>
          <w:rFonts w:ascii="Times New Roman" w:hAnsi="Times New Roman" w:cs="Times New Roman"/>
          <w:bCs/>
          <w:szCs w:val="24"/>
        </w:rPr>
      </w:pPr>
      <w:r>
        <w:rPr>
          <w:rFonts w:ascii="Times New Roman" w:hAnsi="Times New Roman" w:cs="Times New Roman"/>
          <w:bCs/>
          <w:szCs w:val="24"/>
        </w:rPr>
        <w:t>Risk Reduction:</w:t>
      </w:r>
      <w:r w:rsidR="007C4A4D">
        <w:rPr>
          <w:rFonts w:ascii="Times New Roman" w:hAnsi="Times New Roman" w:cs="Times New Roman"/>
          <w:bCs/>
          <w:szCs w:val="24"/>
        </w:rPr>
        <w:t xml:space="preserve"> strategies for fire use, ignition, reduction, and impact mitigation </w:t>
      </w:r>
    </w:p>
    <w:p w14:paraId="5900CED0" w14:textId="7ED6DB36" w:rsidR="001B27A9" w:rsidRDefault="001B27A9" w:rsidP="001B27A9">
      <w:pPr>
        <w:pStyle w:val="Normal0"/>
        <w:numPr>
          <w:ilvl w:val="0"/>
          <w:numId w:val="4"/>
        </w:numPr>
        <w:spacing w:line="480" w:lineRule="auto"/>
        <w:rPr>
          <w:rFonts w:ascii="Times New Roman" w:hAnsi="Times New Roman" w:cs="Times New Roman"/>
          <w:bCs/>
          <w:szCs w:val="24"/>
        </w:rPr>
      </w:pPr>
      <w:r>
        <w:rPr>
          <w:rFonts w:ascii="Times New Roman" w:hAnsi="Times New Roman" w:cs="Times New Roman"/>
          <w:bCs/>
          <w:szCs w:val="24"/>
        </w:rPr>
        <w:t>Readiness:</w:t>
      </w:r>
      <w:r w:rsidR="007C4A4D">
        <w:rPr>
          <w:rFonts w:ascii="Times New Roman" w:hAnsi="Times New Roman" w:cs="Times New Roman"/>
          <w:bCs/>
          <w:szCs w:val="24"/>
        </w:rPr>
        <w:t xml:space="preserve"> Preparedness to manage fires</w:t>
      </w:r>
    </w:p>
    <w:p w14:paraId="7EBEB774" w14:textId="3EA5B6C0" w:rsidR="001B27A9" w:rsidRDefault="001B27A9" w:rsidP="001B27A9">
      <w:pPr>
        <w:pStyle w:val="Normal0"/>
        <w:numPr>
          <w:ilvl w:val="0"/>
          <w:numId w:val="4"/>
        </w:numPr>
        <w:spacing w:line="480" w:lineRule="auto"/>
        <w:rPr>
          <w:rFonts w:ascii="Times New Roman" w:hAnsi="Times New Roman" w:cs="Times New Roman"/>
          <w:bCs/>
          <w:szCs w:val="24"/>
        </w:rPr>
      </w:pPr>
      <w:r>
        <w:rPr>
          <w:rFonts w:ascii="Times New Roman" w:hAnsi="Times New Roman" w:cs="Times New Roman"/>
          <w:bCs/>
          <w:szCs w:val="24"/>
        </w:rPr>
        <w:t>Response:</w:t>
      </w:r>
      <w:r w:rsidR="007C4A4D">
        <w:rPr>
          <w:rFonts w:ascii="Times New Roman" w:hAnsi="Times New Roman" w:cs="Times New Roman"/>
          <w:bCs/>
          <w:szCs w:val="24"/>
        </w:rPr>
        <w:t xml:space="preserve"> Fire response operations</w:t>
      </w:r>
    </w:p>
    <w:p w14:paraId="5A6C41A9" w14:textId="53C4F0DF" w:rsidR="007267D8" w:rsidRPr="001B27A9" w:rsidRDefault="001B27A9" w:rsidP="0013283E">
      <w:pPr>
        <w:pStyle w:val="Normal0"/>
        <w:numPr>
          <w:ilvl w:val="0"/>
          <w:numId w:val="4"/>
        </w:numPr>
        <w:pBdr>
          <w:top w:val="nil"/>
          <w:left w:val="nil"/>
          <w:bottom w:val="nil"/>
          <w:right w:val="nil"/>
          <w:between w:val="nil"/>
        </w:pBdr>
        <w:spacing w:line="480" w:lineRule="auto"/>
        <w:rPr>
          <w:rFonts w:ascii="Times New Roman" w:hAnsi="Times New Roman" w:cs="Times New Roman"/>
          <w:bCs/>
          <w:szCs w:val="24"/>
        </w:rPr>
      </w:pPr>
      <w:r w:rsidRPr="001B27A9">
        <w:rPr>
          <w:rFonts w:ascii="Times New Roman" w:hAnsi="Times New Roman" w:cs="Times New Roman"/>
          <w:bCs/>
          <w:szCs w:val="24"/>
        </w:rPr>
        <w:t>Recovery:</w:t>
      </w:r>
      <w:bookmarkEnd w:id="5"/>
      <w:r w:rsidR="007C4A4D">
        <w:rPr>
          <w:rFonts w:ascii="Times New Roman" w:hAnsi="Times New Roman" w:cs="Times New Roman"/>
          <w:bCs/>
          <w:szCs w:val="24"/>
        </w:rPr>
        <w:t xml:space="preserve"> Post fire repair, loss reduction, and community assistance</w:t>
      </w:r>
    </w:p>
    <w:p w14:paraId="627A5F88" w14:textId="45597899" w:rsidR="00572511" w:rsidRPr="00885F45" w:rsidRDefault="00572511" w:rsidP="00885F45">
      <w:pPr>
        <w:pStyle w:val="TableofFigures"/>
        <w:tabs>
          <w:tab w:val="right" w:leader="dot" w:pos="9926"/>
        </w:tabs>
        <w:spacing w:line="480" w:lineRule="auto"/>
        <w:rPr>
          <w:rFonts w:ascii="Times New Roman" w:eastAsia="Calibri" w:hAnsi="Times New Roman" w:cs="Times New Roman"/>
          <w:b w:val="0"/>
          <w:color w:val="0F0D29"/>
          <w:szCs w:val="24"/>
        </w:rPr>
      </w:pPr>
      <w:r w:rsidRPr="00885F45">
        <w:rPr>
          <w:rFonts w:ascii="Times New Roman" w:eastAsia="Calibri" w:hAnsi="Times New Roman" w:cs="Times New Roman"/>
          <w:b w:val="0"/>
          <w:color w:val="0F0D29"/>
          <w:szCs w:val="24"/>
        </w:rPr>
        <w:br w:type="page"/>
      </w:r>
    </w:p>
    <w:bookmarkEnd w:id="2"/>
    <w:p w14:paraId="47DCEE0A" w14:textId="1B298E59" w:rsidR="009C1F2B" w:rsidRPr="00885F45" w:rsidRDefault="009C1F2B" w:rsidP="00885F45">
      <w:pPr>
        <w:spacing w:after="200" w:line="480" w:lineRule="auto"/>
        <w:rPr>
          <w:b/>
        </w:rPr>
        <w:sectPr w:rsidR="009C1F2B" w:rsidRPr="00885F45" w:rsidSect="007B40FC">
          <w:footerReference w:type="default" r:id="rId9"/>
          <w:footerReference w:type="first" r:id="rId10"/>
          <w:type w:val="continuous"/>
          <w:pgSz w:w="12240" w:h="15840"/>
          <w:pgMar w:top="1440" w:right="1440" w:bottom="1440" w:left="1440" w:header="0" w:footer="288" w:gutter="0"/>
          <w:pgNumType w:fmt="lowerRoman" w:start="1"/>
          <w:cols w:space="720"/>
          <w:titlePg/>
          <w:docGrid w:linePitch="382"/>
        </w:sectPr>
      </w:pPr>
    </w:p>
    <w:p w14:paraId="166C79A2" w14:textId="440CAEE2" w:rsidR="00572511" w:rsidRPr="00885F45" w:rsidRDefault="00572511" w:rsidP="00885F45">
      <w:pPr>
        <w:pStyle w:val="Heading1"/>
        <w:spacing w:line="480" w:lineRule="auto"/>
        <w:rPr>
          <w:rFonts w:cs="Times New Roman"/>
          <w:szCs w:val="24"/>
        </w:rPr>
      </w:pPr>
      <w:bookmarkStart w:id="6" w:name="_Toc111027203"/>
      <w:r w:rsidRPr="00885F45">
        <w:rPr>
          <w:rFonts w:cs="Times New Roman"/>
          <w:szCs w:val="24"/>
        </w:rPr>
        <w:lastRenderedPageBreak/>
        <w:t>Introduction</w:t>
      </w:r>
      <w:bookmarkEnd w:id="6"/>
      <w:r w:rsidR="0010599F">
        <w:rPr>
          <w:rFonts w:cs="Times New Roman"/>
          <w:szCs w:val="24"/>
        </w:rPr>
        <w:t xml:space="preserve"> (david)</w:t>
      </w:r>
    </w:p>
    <w:p w14:paraId="5A82FDDD" w14:textId="5EEA7731" w:rsidR="00572511" w:rsidRPr="00885F45" w:rsidRDefault="00572511" w:rsidP="00885F45">
      <w:pPr>
        <w:pStyle w:val="Heading2"/>
        <w:spacing w:line="480" w:lineRule="auto"/>
        <w:rPr>
          <w:rFonts w:cs="Times New Roman"/>
          <w:szCs w:val="24"/>
        </w:rPr>
      </w:pPr>
      <w:bookmarkStart w:id="7" w:name="_Toc111027204"/>
      <w:r w:rsidRPr="00885F45">
        <w:rPr>
          <w:rFonts w:cs="Times New Roman"/>
          <w:szCs w:val="24"/>
        </w:rPr>
        <w:t xml:space="preserve">Purpose of </w:t>
      </w:r>
      <w:r w:rsidR="007267D8">
        <w:rPr>
          <w:rFonts w:cs="Times New Roman"/>
          <w:szCs w:val="24"/>
        </w:rPr>
        <w:t>t</w:t>
      </w:r>
      <w:r w:rsidRPr="00885F45">
        <w:rPr>
          <w:rFonts w:cs="Times New Roman"/>
          <w:szCs w:val="24"/>
        </w:rPr>
        <w:t xml:space="preserve">his </w:t>
      </w:r>
      <w:r w:rsidR="006153E8" w:rsidRPr="00885F45">
        <w:rPr>
          <w:rFonts w:cs="Times New Roman"/>
          <w:szCs w:val="24"/>
        </w:rPr>
        <w:t>Study</w:t>
      </w:r>
      <w:bookmarkEnd w:id="7"/>
    </w:p>
    <w:p w14:paraId="29523B64" w14:textId="1190D578" w:rsidR="00D01FB4" w:rsidRPr="00885F45" w:rsidRDefault="009C1F2B" w:rsidP="00885F45">
      <w:pPr>
        <w:pStyle w:val="Normal0"/>
        <w:spacing w:line="480" w:lineRule="auto"/>
        <w:rPr>
          <w:rFonts w:ascii="Times New Roman" w:hAnsi="Times New Roman" w:cs="Times New Roman"/>
          <w:bCs/>
          <w:szCs w:val="24"/>
        </w:rPr>
      </w:pPr>
      <w:bookmarkStart w:id="8" w:name="_heading=h.4d34og8" w:colFirst="0" w:colLast="0"/>
      <w:bookmarkEnd w:id="8"/>
      <w:r w:rsidRPr="00885F45">
        <w:rPr>
          <w:rFonts w:ascii="Times New Roman" w:hAnsi="Times New Roman" w:cs="Times New Roman"/>
          <w:bCs/>
          <w:szCs w:val="24"/>
        </w:rPr>
        <w:t xml:space="preserve">The purpose of this </w:t>
      </w:r>
      <w:r w:rsidR="005B5FAA" w:rsidRPr="00885F45">
        <w:rPr>
          <w:rFonts w:ascii="Times New Roman" w:hAnsi="Times New Roman" w:cs="Times New Roman"/>
          <w:bCs/>
          <w:szCs w:val="24"/>
        </w:rPr>
        <w:t>study</w:t>
      </w:r>
      <w:r w:rsidRPr="00885F45">
        <w:rPr>
          <w:rFonts w:ascii="Times New Roman" w:hAnsi="Times New Roman" w:cs="Times New Roman"/>
          <w:bCs/>
          <w:szCs w:val="24"/>
        </w:rPr>
        <w:t xml:space="preserve"> is to provide</w:t>
      </w:r>
      <w:r w:rsidR="00D01FB4" w:rsidRPr="00885F45">
        <w:rPr>
          <w:rFonts w:ascii="Times New Roman" w:hAnsi="Times New Roman" w:cs="Times New Roman"/>
          <w:bCs/>
          <w:szCs w:val="24"/>
        </w:rPr>
        <w:t xml:space="preserve"> a</w:t>
      </w:r>
      <w:r w:rsidR="001B27A9">
        <w:rPr>
          <w:rFonts w:ascii="Times New Roman" w:hAnsi="Times New Roman" w:cs="Times New Roman"/>
          <w:bCs/>
          <w:szCs w:val="24"/>
        </w:rPr>
        <w:t xml:space="preserve">n </w:t>
      </w:r>
      <w:r w:rsidR="00D01FB4" w:rsidRPr="00885F45">
        <w:rPr>
          <w:rFonts w:ascii="Times New Roman" w:hAnsi="Times New Roman" w:cs="Times New Roman"/>
          <w:bCs/>
          <w:szCs w:val="24"/>
        </w:rPr>
        <w:t>assessment of</w:t>
      </w:r>
      <w:r w:rsidR="0010599F">
        <w:rPr>
          <w:rFonts w:ascii="Times New Roman" w:hAnsi="Times New Roman" w:cs="Times New Roman"/>
          <w:bCs/>
          <w:szCs w:val="24"/>
        </w:rPr>
        <w:t xml:space="preserve"> wildland fire management in South Africa, </w:t>
      </w:r>
      <w:r w:rsidR="00FC1CEC" w:rsidRPr="00885F45">
        <w:rPr>
          <w:rFonts w:ascii="Times New Roman" w:hAnsi="Times New Roman" w:cs="Times New Roman"/>
          <w:bCs/>
          <w:szCs w:val="24"/>
        </w:rPr>
        <w:t xml:space="preserve">specifically </w:t>
      </w:r>
      <w:r w:rsidR="0010599F">
        <w:rPr>
          <w:rFonts w:ascii="Times New Roman" w:hAnsi="Times New Roman" w:cs="Times New Roman"/>
          <w:bCs/>
          <w:szCs w:val="24"/>
        </w:rPr>
        <w:t>within the framework of Integrated Fire Management (IFM)</w:t>
      </w:r>
      <w:r w:rsidR="00D01FB4" w:rsidRPr="00885F45">
        <w:rPr>
          <w:rFonts w:ascii="Times New Roman" w:hAnsi="Times New Roman" w:cs="Times New Roman"/>
          <w:bCs/>
          <w:szCs w:val="24"/>
        </w:rPr>
        <w:t xml:space="preserve">. This </w:t>
      </w:r>
      <w:r w:rsidR="005B5FAA" w:rsidRPr="00885F45">
        <w:rPr>
          <w:rFonts w:ascii="Times New Roman" w:hAnsi="Times New Roman" w:cs="Times New Roman"/>
          <w:bCs/>
          <w:szCs w:val="24"/>
        </w:rPr>
        <w:t>study</w:t>
      </w:r>
      <w:r w:rsidR="00D01FB4" w:rsidRPr="00885F45">
        <w:rPr>
          <w:rFonts w:ascii="Times New Roman" w:hAnsi="Times New Roman" w:cs="Times New Roman"/>
          <w:bCs/>
          <w:szCs w:val="24"/>
        </w:rPr>
        <w:t xml:space="preserve"> proceeds not through an evaluation of current policies</w:t>
      </w:r>
      <w:r w:rsidR="0010599F">
        <w:rPr>
          <w:rFonts w:ascii="Times New Roman" w:hAnsi="Times New Roman" w:cs="Times New Roman"/>
          <w:bCs/>
          <w:szCs w:val="24"/>
        </w:rPr>
        <w:t xml:space="preserve">, but instead </w:t>
      </w:r>
      <w:r w:rsidR="00D01FB4" w:rsidRPr="00885F45">
        <w:rPr>
          <w:rFonts w:ascii="Times New Roman" w:hAnsi="Times New Roman" w:cs="Times New Roman"/>
          <w:bCs/>
          <w:szCs w:val="24"/>
        </w:rPr>
        <w:t xml:space="preserve">by providing the reader access to the perspectives of </w:t>
      </w:r>
      <w:r w:rsidR="0010599F">
        <w:rPr>
          <w:rFonts w:ascii="Times New Roman" w:hAnsi="Times New Roman" w:cs="Times New Roman"/>
          <w:bCs/>
          <w:szCs w:val="24"/>
        </w:rPr>
        <w:t>wildland fire managers working in the context of South Africa</w:t>
      </w:r>
      <w:r w:rsidR="00D01FB4" w:rsidRPr="00885F45">
        <w:rPr>
          <w:rFonts w:ascii="Times New Roman" w:hAnsi="Times New Roman" w:cs="Times New Roman"/>
          <w:bCs/>
          <w:szCs w:val="24"/>
        </w:rPr>
        <w:t xml:space="preserve">. Our goal is to provide </w:t>
      </w:r>
      <w:r w:rsidR="0010599F">
        <w:rPr>
          <w:rFonts w:ascii="Times New Roman" w:hAnsi="Times New Roman" w:cs="Times New Roman"/>
          <w:bCs/>
          <w:szCs w:val="24"/>
        </w:rPr>
        <w:t>the USDA Forest Service and South African government</w:t>
      </w:r>
      <w:r w:rsidR="00D01FB4" w:rsidRPr="00885F45">
        <w:rPr>
          <w:rFonts w:ascii="Times New Roman" w:hAnsi="Times New Roman" w:cs="Times New Roman"/>
          <w:bCs/>
          <w:szCs w:val="24"/>
        </w:rPr>
        <w:t xml:space="preserve"> (</w:t>
      </w:r>
      <w:r w:rsidR="00546D7E" w:rsidRPr="00885F45">
        <w:rPr>
          <w:rFonts w:ascii="Times New Roman" w:hAnsi="Times New Roman" w:cs="Times New Roman"/>
          <w:bCs/>
          <w:szCs w:val="24"/>
        </w:rPr>
        <w:t>and</w:t>
      </w:r>
      <w:r w:rsidR="00D01FB4" w:rsidRPr="00885F45">
        <w:rPr>
          <w:rFonts w:ascii="Times New Roman" w:hAnsi="Times New Roman" w:cs="Times New Roman"/>
          <w:bCs/>
          <w:szCs w:val="24"/>
        </w:rPr>
        <w:t xml:space="preserve"> anyone else) with a comprehensive depiction of </w:t>
      </w:r>
      <w:r w:rsidR="0010599F">
        <w:rPr>
          <w:rFonts w:ascii="Times New Roman" w:hAnsi="Times New Roman" w:cs="Times New Roman"/>
          <w:bCs/>
          <w:szCs w:val="24"/>
        </w:rPr>
        <w:t>wildland fire management in South Africa</w:t>
      </w:r>
      <w:r w:rsidR="00D01FB4" w:rsidRPr="00885F45">
        <w:rPr>
          <w:rFonts w:ascii="Times New Roman" w:hAnsi="Times New Roman" w:cs="Times New Roman"/>
          <w:bCs/>
          <w:szCs w:val="24"/>
        </w:rPr>
        <w:t xml:space="preserve">. </w:t>
      </w:r>
      <w:r w:rsidR="00F61D93" w:rsidRPr="00885F45">
        <w:rPr>
          <w:rFonts w:ascii="Times New Roman" w:hAnsi="Times New Roman" w:cs="Times New Roman"/>
          <w:bCs/>
          <w:szCs w:val="24"/>
        </w:rPr>
        <w:t xml:space="preserve">Learning about the perspectives </w:t>
      </w:r>
      <w:r w:rsidR="0010599F">
        <w:rPr>
          <w:rFonts w:ascii="Times New Roman" w:hAnsi="Times New Roman" w:cs="Times New Roman"/>
          <w:bCs/>
          <w:szCs w:val="24"/>
        </w:rPr>
        <w:t>of wildland fire managers</w:t>
      </w:r>
      <w:r w:rsidR="00F61D93" w:rsidRPr="00885F45">
        <w:rPr>
          <w:rFonts w:ascii="Times New Roman" w:hAnsi="Times New Roman" w:cs="Times New Roman"/>
          <w:bCs/>
          <w:szCs w:val="24"/>
        </w:rPr>
        <w:t xml:space="preserve"> opens meaningful lines of </w:t>
      </w:r>
      <w:r w:rsidR="0010599F">
        <w:rPr>
          <w:rFonts w:ascii="Times New Roman" w:hAnsi="Times New Roman" w:cs="Times New Roman"/>
          <w:bCs/>
          <w:szCs w:val="24"/>
        </w:rPr>
        <w:t>research and practice that may not</w:t>
      </w:r>
      <w:r w:rsidR="00F61D93" w:rsidRPr="00885F45">
        <w:rPr>
          <w:rFonts w:ascii="Times New Roman" w:hAnsi="Times New Roman" w:cs="Times New Roman"/>
          <w:bCs/>
          <w:szCs w:val="24"/>
        </w:rPr>
        <w:t xml:space="preserve"> otherwise be apparent. </w:t>
      </w:r>
    </w:p>
    <w:p w14:paraId="17C64FA8" w14:textId="1CBCE8DB" w:rsidR="00572511" w:rsidRPr="00885F45" w:rsidRDefault="00796F7B" w:rsidP="00885F45">
      <w:pPr>
        <w:pStyle w:val="Heading2"/>
        <w:spacing w:line="480" w:lineRule="auto"/>
        <w:rPr>
          <w:rFonts w:cs="Times New Roman"/>
          <w:szCs w:val="24"/>
        </w:rPr>
      </w:pPr>
      <w:bookmarkStart w:id="9" w:name="_Toc111027205"/>
      <w:r w:rsidRPr="00885F45">
        <w:rPr>
          <w:rFonts w:cs="Times New Roman"/>
          <w:szCs w:val="24"/>
        </w:rPr>
        <w:t>Background</w:t>
      </w:r>
      <w:bookmarkEnd w:id="9"/>
      <w:r w:rsidR="007C4A4D">
        <w:rPr>
          <w:rFonts w:cs="Times New Roman"/>
          <w:szCs w:val="24"/>
        </w:rPr>
        <w:t xml:space="preserve"> (2 pages)</w:t>
      </w:r>
      <w:r w:rsidR="00892B3D">
        <w:rPr>
          <w:rFonts w:cs="Times New Roman"/>
          <w:szCs w:val="24"/>
        </w:rPr>
        <w:t xml:space="preserve"> (David)</w:t>
      </w:r>
    </w:p>
    <w:p w14:paraId="1EF50A5F" w14:textId="63FFB86F" w:rsidR="00796F7B" w:rsidRDefault="007C4A4D" w:rsidP="00885F45">
      <w:pPr>
        <w:spacing w:line="480" w:lineRule="auto"/>
      </w:pPr>
      <w:r w:rsidRPr="007C4A4D">
        <w:t>Wildland fire-related programming is in high demand throughout the world, and Africa is no exception. Africa has the highest portion of fire-prone ecosystems in the world, and climate change is creating warmer, drier conditions</w:t>
      </w:r>
      <w:r>
        <w:t xml:space="preserve"> (CITE SOURSE)</w:t>
      </w:r>
      <w:r w:rsidRPr="007C4A4D">
        <w:t>. When measured by satellite, annual burned area in Africa accounts for approximately 67% of the global total. Impacts are more difficult to measure, but run the gamut, both positive and negative</w:t>
      </w:r>
      <w:r>
        <w:t xml:space="preserve"> (CITE MATT JOLLY)</w:t>
      </w:r>
      <w:r w:rsidRPr="007C4A4D">
        <w:t>.</w:t>
      </w:r>
      <w:r w:rsidRPr="007C4A4D">
        <w:t xml:space="preserve"> </w:t>
      </w:r>
    </w:p>
    <w:p w14:paraId="6C159DD3" w14:textId="77777777" w:rsidR="007C4A4D" w:rsidRDefault="007C4A4D" w:rsidP="00885F45">
      <w:pPr>
        <w:spacing w:line="480" w:lineRule="auto"/>
      </w:pPr>
    </w:p>
    <w:p w14:paraId="22AD1F4E" w14:textId="7A0DFF9F" w:rsidR="005A2A14" w:rsidRDefault="005A2A14" w:rsidP="00885F45">
      <w:pPr>
        <w:spacing w:line="480" w:lineRule="auto"/>
      </w:pPr>
      <w:r>
        <w:t>Integrated Fire Management (I</w:t>
      </w:r>
      <w:r w:rsidRPr="005A2A14">
        <w:t>FM</w:t>
      </w:r>
      <w:r>
        <w:t>)</w:t>
      </w:r>
      <w:r w:rsidRPr="005A2A14">
        <w:t xml:space="preserve"> recognizes that fire is a natural and necessary ecological process in many ecosystems, playing a crucial role in maintaining biodiversity, nutrient cycling, and overall ecosystem health. However, it also acknowledges that fire can pose risks to human life, property, and livelihoods. IFM emphasizes the integration of various strategies and tools to effectively manage fire in a way that minimizes negative impacts while promoting positive impacts, such as ecological health and community safety. This includes acknowledging fire’s </w:t>
      </w:r>
      <w:r w:rsidRPr="005A2A14">
        <w:lastRenderedPageBreak/>
        <w:t>positive and negative impacts from ecological, economic and socio-cultural perspectives and the trade-offs that inevitably result from decisions and actions</w:t>
      </w:r>
      <w:r>
        <w:t>.</w:t>
      </w:r>
    </w:p>
    <w:p w14:paraId="1EF97E6D" w14:textId="4A2472D8" w:rsidR="005A2A14" w:rsidRDefault="005A2A14" w:rsidP="00885F45">
      <w:pPr>
        <w:spacing w:line="480" w:lineRule="auto"/>
      </w:pPr>
      <w:r w:rsidRPr="005A2A14">
        <w:drawing>
          <wp:inline distT="0" distB="0" distL="0" distR="0" wp14:anchorId="5608C1B3" wp14:editId="75CD94F9">
            <wp:extent cx="4616450" cy="4311650"/>
            <wp:effectExtent l="0" t="0" r="0" b="0"/>
            <wp:docPr id="609905656" name="Picture 2" descr="Wildfire Assessment Cover Photo">
              <a:extLst xmlns:a="http://schemas.openxmlformats.org/drawingml/2006/main">
                <a:ext uri="{FF2B5EF4-FFF2-40B4-BE49-F238E27FC236}">
                  <a16:creationId xmlns:a16="http://schemas.microsoft.com/office/drawing/2014/main" id="{4A693F6C-F7C4-AE22-AA36-B44D7F54EA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ildfire Assessment Cover Photo">
                      <a:extLst>
                        <a:ext uri="{FF2B5EF4-FFF2-40B4-BE49-F238E27FC236}">
                          <a16:creationId xmlns:a16="http://schemas.microsoft.com/office/drawing/2014/main" id="{4A693F6C-F7C4-AE22-AA36-B44D7F54EA3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450" cy="4311650"/>
                    </a:xfrm>
                    <a:prstGeom prst="rect">
                      <a:avLst/>
                    </a:prstGeom>
                    <a:noFill/>
                  </pic:spPr>
                </pic:pic>
              </a:graphicData>
            </a:graphic>
          </wp:inline>
        </w:drawing>
      </w:r>
      <w:r w:rsidRPr="005A2A14">
        <w:t xml:space="preserve"> </w:t>
      </w:r>
    </w:p>
    <w:p w14:paraId="574A9453" w14:textId="77777777" w:rsidR="005A2A14" w:rsidRPr="00885F45" w:rsidRDefault="005A2A14" w:rsidP="00885F45">
      <w:pPr>
        <w:spacing w:line="480" w:lineRule="auto"/>
      </w:pPr>
    </w:p>
    <w:p w14:paraId="381DC9AE" w14:textId="333A989B" w:rsidR="004B290B" w:rsidRPr="00885F45" w:rsidRDefault="00F4454B" w:rsidP="00CD20DD">
      <w:pPr>
        <w:pStyle w:val="Heading2"/>
      </w:pPr>
      <w:bookmarkStart w:id="10" w:name="_Toc111027206"/>
      <w:r w:rsidRPr="00885F45">
        <w:t>Structure</w:t>
      </w:r>
      <w:r w:rsidR="004B290B" w:rsidRPr="00885F45">
        <w:t xml:space="preserve"> of </w:t>
      </w:r>
      <w:r w:rsidR="00CD20DD">
        <w:t>t</w:t>
      </w:r>
      <w:r w:rsidR="004B290B" w:rsidRPr="00885F45">
        <w:t xml:space="preserve">his </w:t>
      </w:r>
      <w:r w:rsidR="00113112" w:rsidRPr="00885F45">
        <w:t>R</w:t>
      </w:r>
      <w:r w:rsidR="004B290B" w:rsidRPr="00885F45">
        <w:t>eport</w:t>
      </w:r>
      <w:bookmarkEnd w:id="10"/>
      <w:r w:rsidR="00892B3D">
        <w:t xml:space="preserve"> (David)</w:t>
      </w:r>
    </w:p>
    <w:p w14:paraId="44061343" w14:textId="335425A3" w:rsidR="004B290B" w:rsidRDefault="004B290B" w:rsidP="00885F45">
      <w:pPr>
        <w:pStyle w:val="Normal0"/>
        <w:spacing w:line="480" w:lineRule="auto"/>
        <w:rPr>
          <w:rFonts w:ascii="Times New Roman" w:hAnsi="Times New Roman" w:cs="Times New Roman"/>
          <w:szCs w:val="24"/>
        </w:rPr>
      </w:pPr>
      <w:r w:rsidRPr="00885F45">
        <w:rPr>
          <w:rFonts w:ascii="Times New Roman" w:hAnsi="Times New Roman" w:cs="Times New Roman"/>
          <w:szCs w:val="24"/>
        </w:rPr>
        <w:t xml:space="preserve">This </w:t>
      </w:r>
      <w:r w:rsidR="00514C96">
        <w:rPr>
          <w:rFonts w:ascii="Times New Roman" w:hAnsi="Times New Roman" w:cs="Times New Roman"/>
          <w:szCs w:val="24"/>
        </w:rPr>
        <w:t>G</w:t>
      </w:r>
      <w:r w:rsidR="00760F4F" w:rsidRPr="00885F45">
        <w:rPr>
          <w:rFonts w:ascii="Times New Roman" w:hAnsi="Times New Roman" w:cs="Times New Roman"/>
          <w:szCs w:val="24"/>
        </w:rPr>
        <w:t xml:space="preserve">eneral </w:t>
      </w:r>
      <w:r w:rsidR="00514C96">
        <w:rPr>
          <w:rFonts w:ascii="Times New Roman" w:hAnsi="Times New Roman" w:cs="Times New Roman"/>
          <w:szCs w:val="24"/>
        </w:rPr>
        <w:t>T</w:t>
      </w:r>
      <w:r w:rsidR="00760F4F" w:rsidRPr="00885F45">
        <w:rPr>
          <w:rFonts w:ascii="Times New Roman" w:hAnsi="Times New Roman" w:cs="Times New Roman"/>
          <w:szCs w:val="24"/>
        </w:rPr>
        <w:t xml:space="preserve">echnical </w:t>
      </w:r>
      <w:r w:rsidR="00514C96">
        <w:rPr>
          <w:rFonts w:ascii="Times New Roman" w:hAnsi="Times New Roman" w:cs="Times New Roman"/>
          <w:szCs w:val="24"/>
        </w:rPr>
        <w:t>R</w:t>
      </w:r>
      <w:r w:rsidR="00760F4F" w:rsidRPr="00885F45">
        <w:rPr>
          <w:rFonts w:ascii="Times New Roman" w:hAnsi="Times New Roman" w:cs="Times New Roman"/>
          <w:szCs w:val="24"/>
        </w:rPr>
        <w:t xml:space="preserve">eport </w:t>
      </w:r>
      <w:r w:rsidRPr="00885F45">
        <w:rPr>
          <w:rFonts w:ascii="Times New Roman" w:hAnsi="Times New Roman" w:cs="Times New Roman"/>
          <w:szCs w:val="24"/>
        </w:rPr>
        <w:t>identifies</w:t>
      </w:r>
      <w:r w:rsidR="00EC612A">
        <w:rPr>
          <w:rFonts w:ascii="Times New Roman" w:hAnsi="Times New Roman" w:cs="Times New Roman"/>
          <w:szCs w:val="24"/>
        </w:rPr>
        <w:t>…</w:t>
      </w:r>
      <w:r w:rsidRPr="00885F45">
        <w:rPr>
          <w:rFonts w:ascii="Times New Roman" w:hAnsi="Times New Roman" w:cs="Times New Roman"/>
          <w:szCs w:val="24"/>
        </w:rPr>
        <w:t xml:space="preserve"> </w:t>
      </w:r>
    </w:p>
    <w:p w14:paraId="40CC7DFF" w14:textId="4861DD66" w:rsidR="007C4A4D" w:rsidRDefault="005A2A14" w:rsidP="00885F45">
      <w:pPr>
        <w:pStyle w:val="Normal0"/>
        <w:spacing w:line="480" w:lineRule="auto"/>
        <w:rPr>
          <w:rFonts w:ascii="Times New Roman" w:hAnsi="Times New Roman" w:cs="Times New Roman"/>
          <w:szCs w:val="24"/>
        </w:rPr>
      </w:pPr>
      <w:r w:rsidRPr="005A2A14">
        <w:rPr>
          <w:rFonts w:ascii="Times New Roman" w:hAnsi="Times New Roman" w:cs="Times New Roman"/>
          <w:szCs w:val="24"/>
        </w:rPr>
        <w:t>IFM activities are categorized in one of five groups. The groupings help operationalize and compartmentalize fire management actions.</w:t>
      </w:r>
    </w:p>
    <w:p w14:paraId="03D12D70" w14:textId="77777777" w:rsidR="00EC612A" w:rsidRPr="00885F45" w:rsidRDefault="00EC612A" w:rsidP="00885F45">
      <w:pPr>
        <w:pStyle w:val="Normal0"/>
        <w:spacing w:line="480" w:lineRule="auto"/>
        <w:rPr>
          <w:rFonts w:ascii="Times New Roman" w:hAnsi="Times New Roman" w:cs="Times New Roman"/>
          <w:szCs w:val="24"/>
        </w:rPr>
      </w:pPr>
    </w:p>
    <w:p w14:paraId="6D7D95B9" w14:textId="1944071C" w:rsidR="00572511" w:rsidRPr="00885F45" w:rsidRDefault="003F5A04" w:rsidP="00885F45">
      <w:pPr>
        <w:pStyle w:val="Heading1"/>
        <w:spacing w:line="480" w:lineRule="auto"/>
        <w:rPr>
          <w:rFonts w:cs="Times New Roman"/>
          <w:szCs w:val="24"/>
        </w:rPr>
      </w:pPr>
      <w:bookmarkStart w:id="11" w:name="_Toc111027207"/>
      <w:r w:rsidRPr="00885F45">
        <w:rPr>
          <w:rFonts w:cs="Times New Roman"/>
          <w:szCs w:val="24"/>
        </w:rPr>
        <w:t>Methodology</w:t>
      </w:r>
      <w:bookmarkEnd w:id="11"/>
      <w:r w:rsidR="0010599F">
        <w:rPr>
          <w:rFonts w:cs="Times New Roman"/>
          <w:szCs w:val="24"/>
        </w:rPr>
        <w:t xml:space="preserve"> (desmond)</w:t>
      </w:r>
    </w:p>
    <w:p w14:paraId="1F9C2B7B" w14:textId="16492CA6" w:rsidR="00C859B3" w:rsidRDefault="00C859B3" w:rsidP="00EC612A">
      <w:pPr>
        <w:spacing w:line="480" w:lineRule="auto"/>
      </w:pPr>
      <w:r>
        <w:t>Describe the tool that was used and how it was used.</w:t>
      </w:r>
    </w:p>
    <w:p w14:paraId="22B5C344" w14:textId="4BEB5EAF" w:rsidR="005A2A14" w:rsidRDefault="009F0897" w:rsidP="00EC612A">
      <w:pPr>
        <w:spacing w:line="480" w:lineRule="auto"/>
      </w:pPr>
      <w:r w:rsidRPr="00885F45">
        <w:t>We utilized</w:t>
      </w:r>
      <w:r w:rsidR="00EC612A">
        <w:t>…</w:t>
      </w:r>
    </w:p>
    <w:p w14:paraId="2863BC28" w14:textId="69FD3ECF" w:rsidR="00AD4FDA" w:rsidRPr="00885F45" w:rsidRDefault="00C258DE" w:rsidP="00EC612A">
      <w:pPr>
        <w:spacing w:line="480" w:lineRule="auto"/>
      </w:pPr>
      <w:r w:rsidRPr="00885F45">
        <w:lastRenderedPageBreak/>
        <w:t xml:space="preserve"> </w:t>
      </w:r>
    </w:p>
    <w:p w14:paraId="79A11F41" w14:textId="6479792C" w:rsidR="009664A1" w:rsidRDefault="009664A1" w:rsidP="00613294">
      <w:pPr>
        <w:pStyle w:val="Heading1"/>
      </w:pPr>
      <w:bookmarkStart w:id="12" w:name="_Toc111027208"/>
      <w:r w:rsidRPr="00885F45">
        <w:t>Findings and Analysis</w:t>
      </w:r>
      <w:bookmarkEnd w:id="12"/>
      <w:r w:rsidR="0010599F">
        <w:t xml:space="preserve"> (Desmond)</w:t>
      </w:r>
    </w:p>
    <w:p w14:paraId="212F5885" w14:textId="77777777" w:rsidR="00EC612A" w:rsidRPr="00885F45" w:rsidRDefault="00EC612A" w:rsidP="00613294">
      <w:pPr>
        <w:pStyle w:val="Heading1"/>
      </w:pPr>
    </w:p>
    <w:p w14:paraId="77029CBF" w14:textId="63E6A1E7" w:rsidR="00572511" w:rsidRDefault="00974ABC" w:rsidP="00885F45">
      <w:pPr>
        <w:pStyle w:val="Heading2"/>
        <w:spacing w:line="480" w:lineRule="auto"/>
        <w:rPr>
          <w:rFonts w:cs="Times New Roman"/>
          <w:szCs w:val="24"/>
        </w:rPr>
      </w:pPr>
      <w:r>
        <w:rPr>
          <w:rFonts w:cs="Times New Roman"/>
          <w:szCs w:val="24"/>
        </w:rPr>
        <w:t>Review and Analysis</w:t>
      </w:r>
    </w:p>
    <w:p w14:paraId="5D734C15" w14:textId="4B3E509B" w:rsidR="00974ABC" w:rsidRDefault="0010599F" w:rsidP="00974ABC">
      <w:r>
        <w:t xml:space="preserve">Include </w:t>
      </w:r>
      <w:r w:rsidR="00C859B3">
        <w:t xml:space="preserve">visualizations and write ups </w:t>
      </w:r>
      <w:r>
        <w:t>from power point</w:t>
      </w:r>
      <w:r w:rsidR="00C859B3">
        <w:t>. I can add to the writing after you decide which visualizations and points that you think are important to make.</w:t>
      </w:r>
    </w:p>
    <w:p w14:paraId="5B1FCB76" w14:textId="77777777" w:rsidR="00974ABC" w:rsidRPr="00974ABC" w:rsidRDefault="00974ABC" w:rsidP="00974ABC"/>
    <w:p w14:paraId="773E0EF4" w14:textId="38FC1B4F" w:rsidR="00572511" w:rsidRPr="00885F45" w:rsidRDefault="00974ABC" w:rsidP="00885F45">
      <w:pPr>
        <w:pStyle w:val="Heading2"/>
        <w:spacing w:line="480" w:lineRule="auto"/>
        <w:rPr>
          <w:rFonts w:cs="Times New Roman"/>
          <w:szCs w:val="24"/>
        </w:rPr>
      </w:pPr>
      <w:r>
        <w:rPr>
          <w:rFonts w:cs="Times New Roman"/>
          <w:szCs w:val="24"/>
        </w:rPr>
        <w:t>Risk Reduction</w:t>
      </w:r>
    </w:p>
    <w:p w14:paraId="383E0275" w14:textId="77777777" w:rsidR="00C859B3" w:rsidRDefault="00C859B3" w:rsidP="00C859B3">
      <w:bookmarkStart w:id="13" w:name="_heading=h.1ksv4uv" w:colFirst="0" w:colLast="0"/>
      <w:bookmarkEnd w:id="13"/>
      <w:r>
        <w:t>Include visualizations and write ups from power point. I can add to the writing after you decide which visualizations and points that you think are important to make.</w:t>
      </w:r>
    </w:p>
    <w:p w14:paraId="24EED8AA" w14:textId="1FA8A63C" w:rsidR="00572511" w:rsidRPr="00885F45" w:rsidRDefault="00974ABC" w:rsidP="00885F45">
      <w:pPr>
        <w:pStyle w:val="Heading2"/>
        <w:spacing w:line="480" w:lineRule="auto"/>
        <w:rPr>
          <w:rFonts w:cs="Times New Roman"/>
          <w:szCs w:val="24"/>
        </w:rPr>
      </w:pPr>
      <w:r>
        <w:rPr>
          <w:rFonts w:cs="Times New Roman"/>
          <w:szCs w:val="24"/>
        </w:rPr>
        <w:t>Readiness</w:t>
      </w:r>
    </w:p>
    <w:p w14:paraId="3DF10C29" w14:textId="77777777" w:rsidR="00C859B3" w:rsidRDefault="00C859B3" w:rsidP="00C859B3">
      <w:r>
        <w:t>Include visualizations and write ups from power point. I can add to the writing after you decide which visualizations and points that you think are important to make.</w:t>
      </w:r>
    </w:p>
    <w:p w14:paraId="7ED5F3AD" w14:textId="4507B040" w:rsidR="00AC3457" w:rsidRPr="00885F45" w:rsidRDefault="00974ABC" w:rsidP="00885F45">
      <w:pPr>
        <w:pStyle w:val="Heading2"/>
        <w:spacing w:line="480" w:lineRule="auto"/>
        <w:rPr>
          <w:rFonts w:cs="Times New Roman"/>
          <w:szCs w:val="24"/>
        </w:rPr>
      </w:pPr>
      <w:r>
        <w:rPr>
          <w:rFonts w:cs="Times New Roman"/>
          <w:szCs w:val="24"/>
        </w:rPr>
        <w:t>Response</w:t>
      </w:r>
    </w:p>
    <w:p w14:paraId="636C4993" w14:textId="77777777" w:rsidR="00C859B3" w:rsidRDefault="00C859B3" w:rsidP="00C859B3">
      <w:r>
        <w:t>Include visualizations and write ups from power point. I can add to the writing after you decide which visualizations and points that you think are important to make.</w:t>
      </w:r>
    </w:p>
    <w:p w14:paraId="5BA0640E" w14:textId="3799099A" w:rsidR="00572511" w:rsidRPr="00885F45" w:rsidRDefault="00974ABC" w:rsidP="00885F45">
      <w:pPr>
        <w:pStyle w:val="Heading2"/>
        <w:spacing w:line="480" w:lineRule="auto"/>
        <w:rPr>
          <w:rFonts w:cs="Times New Roman"/>
          <w:szCs w:val="24"/>
        </w:rPr>
      </w:pPr>
      <w:r>
        <w:rPr>
          <w:rFonts w:cs="Times New Roman"/>
          <w:szCs w:val="24"/>
        </w:rPr>
        <w:t>Recovery</w:t>
      </w:r>
    </w:p>
    <w:p w14:paraId="4C4F6D95" w14:textId="77777777" w:rsidR="00C859B3" w:rsidRDefault="00C859B3" w:rsidP="00C859B3">
      <w:bookmarkStart w:id="14" w:name="_Toc111027226"/>
      <w:r>
        <w:t>Include visualizations and write ups from power point. I can add to the writing after you decide which visualizations and points that you think are important to make.</w:t>
      </w:r>
    </w:p>
    <w:p w14:paraId="13DE22D7" w14:textId="77777777" w:rsidR="00C859B3" w:rsidRDefault="00C859B3" w:rsidP="00885F45">
      <w:pPr>
        <w:pStyle w:val="Heading1"/>
        <w:spacing w:line="480" w:lineRule="auto"/>
        <w:rPr>
          <w:rFonts w:cs="Times New Roman"/>
          <w:szCs w:val="24"/>
        </w:rPr>
      </w:pPr>
    </w:p>
    <w:p w14:paraId="599E0488" w14:textId="1E2BDD86" w:rsidR="00572511" w:rsidRPr="00885F45" w:rsidRDefault="00974ABC" w:rsidP="00885F45">
      <w:pPr>
        <w:pStyle w:val="Heading1"/>
        <w:spacing w:line="480" w:lineRule="auto"/>
        <w:rPr>
          <w:rFonts w:cs="Times New Roman"/>
          <w:szCs w:val="24"/>
        </w:rPr>
      </w:pPr>
      <w:r>
        <w:rPr>
          <w:rFonts w:cs="Times New Roman"/>
          <w:szCs w:val="24"/>
        </w:rPr>
        <w:t>Discussion</w:t>
      </w:r>
      <w:bookmarkEnd w:id="14"/>
      <w:r w:rsidR="00892B3D">
        <w:rPr>
          <w:rFonts w:cs="Times New Roman"/>
          <w:szCs w:val="24"/>
        </w:rPr>
        <w:t xml:space="preserve"> (David)</w:t>
      </w:r>
    </w:p>
    <w:p w14:paraId="60A106E0" w14:textId="3E2730BF" w:rsidR="00974ABC" w:rsidRPr="00885F45" w:rsidRDefault="0010599F" w:rsidP="00974ABC">
      <w:pPr>
        <w:pStyle w:val="Normal0"/>
        <w:spacing w:line="480" w:lineRule="auto"/>
        <w:rPr>
          <w:rFonts w:ascii="Times New Roman" w:hAnsi="Times New Roman" w:cs="Times New Roman"/>
          <w:b/>
          <w:color w:val="0F0D29"/>
          <w:szCs w:val="24"/>
        </w:rPr>
      </w:pPr>
      <w:r>
        <w:rPr>
          <w:rFonts w:ascii="Times New Roman" w:hAnsi="Times New Roman" w:cs="Times New Roman"/>
          <w:szCs w:val="24"/>
        </w:rPr>
        <w:t>David will write this up after background and results are written</w:t>
      </w:r>
      <w:r w:rsidR="00AF1096" w:rsidRPr="00885F45">
        <w:rPr>
          <w:rFonts w:ascii="Times New Roman" w:hAnsi="Times New Roman" w:cs="Times New Roman"/>
          <w:szCs w:val="24"/>
        </w:rPr>
        <w:t xml:space="preserve">. </w:t>
      </w:r>
    </w:p>
    <w:p w14:paraId="1C919805" w14:textId="2C1C17BE" w:rsidR="00974ABC" w:rsidRPr="00885F45" w:rsidRDefault="00974ABC" w:rsidP="00974ABC">
      <w:pPr>
        <w:pStyle w:val="Heading1"/>
        <w:spacing w:line="480" w:lineRule="auto"/>
        <w:rPr>
          <w:rFonts w:cs="Times New Roman"/>
          <w:szCs w:val="24"/>
        </w:rPr>
      </w:pPr>
      <w:r>
        <w:rPr>
          <w:rFonts w:cs="Times New Roman"/>
          <w:szCs w:val="24"/>
        </w:rPr>
        <w:t>Conclusion</w:t>
      </w:r>
      <w:r w:rsidR="00892B3D">
        <w:rPr>
          <w:rFonts w:cs="Times New Roman"/>
          <w:szCs w:val="24"/>
        </w:rPr>
        <w:t xml:space="preserve"> (David)</w:t>
      </w:r>
    </w:p>
    <w:p w14:paraId="4C0DCDFC" w14:textId="5470974A" w:rsidR="00131C5A" w:rsidRDefault="0010599F" w:rsidP="00885F45">
      <w:pPr>
        <w:pStyle w:val="Normal0"/>
        <w:spacing w:line="480" w:lineRule="auto"/>
        <w:rPr>
          <w:rFonts w:ascii="Times New Roman" w:hAnsi="Times New Roman" w:cs="Times New Roman"/>
          <w:szCs w:val="24"/>
        </w:rPr>
      </w:pPr>
      <w:r>
        <w:rPr>
          <w:rFonts w:ascii="Times New Roman" w:hAnsi="Times New Roman" w:cs="Times New Roman"/>
          <w:szCs w:val="24"/>
        </w:rPr>
        <w:t>David will write this up after background, results and discussion are written.</w:t>
      </w:r>
    </w:p>
    <w:p w14:paraId="671F772A" w14:textId="77777777" w:rsidR="00974ABC" w:rsidRPr="00885F45" w:rsidRDefault="00974ABC" w:rsidP="00885F45">
      <w:pPr>
        <w:pStyle w:val="Normal0"/>
        <w:spacing w:line="480" w:lineRule="auto"/>
        <w:rPr>
          <w:rFonts w:ascii="Times New Roman" w:hAnsi="Times New Roman" w:cs="Times New Roman"/>
          <w:szCs w:val="24"/>
        </w:rPr>
      </w:pPr>
    </w:p>
    <w:p w14:paraId="4E491768" w14:textId="4AC03DC0" w:rsidR="008B2A4D" w:rsidRPr="00885F45" w:rsidRDefault="008B2A4D" w:rsidP="00885F45">
      <w:pPr>
        <w:pStyle w:val="Normal0"/>
        <w:spacing w:line="480" w:lineRule="auto"/>
        <w:rPr>
          <w:rFonts w:ascii="Times New Roman" w:hAnsi="Times New Roman" w:cs="Times New Roman"/>
          <w:szCs w:val="24"/>
        </w:rPr>
      </w:pPr>
      <w:r w:rsidRPr="00885F45">
        <w:rPr>
          <w:rFonts w:ascii="Times New Roman" w:hAnsi="Times New Roman" w:cs="Times New Roman"/>
          <w:szCs w:val="24"/>
        </w:rPr>
        <w:t xml:space="preserve"> </w:t>
      </w:r>
    </w:p>
    <w:p w14:paraId="0A7320E4" w14:textId="63E12375" w:rsidR="00FF2010" w:rsidRDefault="00131C5A" w:rsidP="00885F45">
      <w:pPr>
        <w:pStyle w:val="Heading1"/>
        <w:spacing w:line="480" w:lineRule="auto"/>
        <w:rPr>
          <w:rFonts w:cs="Times New Roman"/>
          <w:szCs w:val="24"/>
          <w:lang w:val="es-419"/>
        </w:rPr>
      </w:pPr>
      <w:r w:rsidRPr="006A7008">
        <w:rPr>
          <w:rFonts w:cs="Times New Roman"/>
          <w:szCs w:val="24"/>
          <w:lang w:val="es-419"/>
        </w:rPr>
        <w:br w:type="page"/>
      </w:r>
      <w:bookmarkStart w:id="15" w:name="_Toc68168814"/>
      <w:bookmarkStart w:id="16" w:name="_Toc111027227"/>
      <w:r w:rsidRPr="00885F45">
        <w:rPr>
          <w:rFonts w:cs="Times New Roman"/>
          <w:szCs w:val="24"/>
          <w:lang w:val="es-419"/>
        </w:rPr>
        <w:lastRenderedPageBreak/>
        <w:t>References</w:t>
      </w:r>
      <w:bookmarkEnd w:id="15"/>
      <w:bookmarkEnd w:id="16"/>
    </w:p>
    <w:p w14:paraId="4F1A2721" w14:textId="77777777" w:rsidR="007F1C37" w:rsidRPr="00885F45" w:rsidRDefault="007F1C37" w:rsidP="00885F45">
      <w:pPr>
        <w:pStyle w:val="Heading1"/>
        <w:spacing w:line="480" w:lineRule="auto"/>
        <w:rPr>
          <w:rFonts w:cs="Times New Roman"/>
          <w:szCs w:val="24"/>
          <w:lang w:val="es-419"/>
        </w:rPr>
      </w:pPr>
    </w:p>
    <w:sectPr w:rsidR="007F1C37" w:rsidRPr="00885F45" w:rsidSect="005F0B13">
      <w:headerReference w:type="even" r:id="rId12"/>
      <w:headerReference w:type="default" r:id="rId13"/>
      <w:headerReference w:type="first" r:id="rId14"/>
      <w:footerReference w:type="first" r:id="rId15"/>
      <w:pgSz w:w="12240" w:h="15840"/>
      <w:pgMar w:top="1440" w:right="1440" w:bottom="1440" w:left="1440"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E913F" w14:textId="77777777" w:rsidR="00DF03F8" w:rsidRDefault="00DF03F8">
      <w:r>
        <w:separator/>
      </w:r>
    </w:p>
    <w:p w14:paraId="52970476" w14:textId="77777777" w:rsidR="00DF03F8" w:rsidRDefault="00DF03F8"/>
  </w:endnote>
  <w:endnote w:type="continuationSeparator" w:id="0">
    <w:p w14:paraId="53C9B153" w14:textId="77777777" w:rsidR="00DF03F8" w:rsidRDefault="00DF03F8">
      <w:r>
        <w:continuationSeparator/>
      </w:r>
    </w:p>
    <w:p w14:paraId="7BA4A4B3" w14:textId="77777777" w:rsidR="00DF03F8" w:rsidRDefault="00DF0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954295"/>
      <w:docPartObj>
        <w:docPartGallery w:val="Page Numbers (Bottom of Page)"/>
        <w:docPartUnique/>
      </w:docPartObj>
    </w:sdtPr>
    <w:sdtEndPr>
      <w:rPr>
        <w:b w:val="0"/>
        <w:bCs/>
        <w:i/>
        <w:iCs/>
        <w:noProof/>
        <w:sz w:val="20"/>
        <w:szCs w:val="20"/>
      </w:rPr>
    </w:sdtEndPr>
    <w:sdtContent>
      <w:p w14:paraId="40502195" w14:textId="363B209E" w:rsidR="00372C79" w:rsidRPr="00DF6A26" w:rsidRDefault="00372C79">
        <w:pPr>
          <w:pStyle w:val="Footer"/>
          <w:jc w:val="center"/>
          <w:rPr>
            <w:b w:val="0"/>
            <w:bCs/>
            <w:i/>
            <w:iCs/>
            <w:sz w:val="20"/>
            <w:szCs w:val="20"/>
          </w:rPr>
        </w:pPr>
        <w:r w:rsidRPr="00DF6A26">
          <w:rPr>
            <w:b w:val="0"/>
            <w:bCs/>
            <w:i/>
            <w:iCs/>
            <w:sz w:val="20"/>
            <w:szCs w:val="20"/>
          </w:rPr>
          <w:fldChar w:fldCharType="begin"/>
        </w:r>
        <w:r w:rsidRPr="00DF6A26">
          <w:rPr>
            <w:b w:val="0"/>
            <w:bCs/>
            <w:i/>
            <w:iCs/>
            <w:sz w:val="20"/>
            <w:szCs w:val="20"/>
          </w:rPr>
          <w:instrText xml:space="preserve"> PAGE   \* MERGEFORMAT </w:instrText>
        </w:r>
        <w:r w:rsidRPr="00DF6A26">
          <w:rPr>
            <w:b w:val="0"/>
            <w:bCs/>
            <w:i/>
            <w:iCs/>
            <w:sz w:val="20"/>
            <w:szCs w:val="20"/>
          </w:rPr>
          <w:fldChar w:fldCharType="separate"/>
        </w:r>
        <w:r w:rsidRPr="00DF6A26">
          <w:rPr>
            <w:b w:val="0"/>
            <w:bCs/>
            <w:i/>
            <w:iCs/>
            <w:noProof/>
            <w:sz w:val="20"/>
            <w:szCs w:val="20"/>
          </w:rPr>
          <w:t>ii</w:t>
        </w:r>
        <w:r w:rsidRPr="00DF6A26">
          <w:rPr>
            <w:b w:val="0"/>
            <w:bCs/>
            <w:i/>
            <w:iCs/>
            <w:sz w:val="20"/>
            <w:szCs w:val="20"/>
          </w:rPr>
          <w:fldChar w:fldCharType="end"/>
        </w:r>
      </w:p>
    </w:sdtContent>
  </w:sdt>
  <w:p w14:paraId="6D123716" w14:textId="77777777" w:rsidR="00372C79" w:rsidRDefault="00372C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780507"/>
      <w:docPartObj>
        <w:docPartGallery w:val="Page Numbers (Bottom of Page)"/>
        <w:docPartUnique/>
      </w:docPartObj>
    </w:sdtPr>
    <w:sdtEndPr>
      <w:rPr>
        <w:i/>
        <w:iCs/>
        <w:noProof/>
        <w:sz w:val="20"/>
        <w:szCs w:val="20"/>
      </w:rPr>
    </w:sdtEndPr>
    <w:sdtContent>
      <w:p w14:paraId="44B66512" w14:textId="37C50797" w:rsidR="00372C79" w:rsidRPr="001B2F5B" w:rsidRDefault="00372C79">
        <w:pPr>
          <w:pStyle w:val="Footer"/>
          <w:jc w:val="center"/>
          <w:rPr>
            <w:i/>
            <w:iCs/>
            <w:sz w:val="20"/>
            <w:szCs w:val="20"/>
          </w:rPr>
        </w:pPr>
        <w:r w:rsidRPr="001B2F5B">
          <w:rPr>
            <w:i/>
            <w:iCs/>
            <w:sz w:val="20"/>
            <w:szCs w:val="20"/>
          </w:rPr>
          <w:fldChar w:fldCharType="begin"/>
        </w:r>
        <w:r w:rsidRPr="001B2F5B">
          <w:rPr>
            <w:i/>
            <w:iCs/>
            <w:sz w:val="20"/>
            <w:szCs w:val="20"/>
          </w:rPr>
          <w:instrText xml:space="preserve"> PAGE   \* MERGEFORMAT </w:instrText>
        </w:r>
        <w:r w:rsidRPr="001B2F5B">
          <w:rPr>
            <w:i/>
            <w:iCs/>
            <w:sz w:val="20"/>
            <w:szCs w:val="20"/>
          </w:rPr>
          <w:fldChar w:fldCharType="separate"/>
        </w:r>
        <w:r w:rsidRPr="001B2F5B">
          <w:rPr>
            <w:i/>
            <w:iCs/>
            <w:noProof/>
            <w:sz w:val="20"/>
            <w:szCs w:val="20"/>
          </w:rPr>
          <w:t>2</w:t>
        </w:r>
        <w:r w:rsidRPr="001B2F5B">
          <w:rPr>
            <w:i/>
            <w:iCs/>
            <w:noProof/>
            <w:sz w:val="20"/>
            <w:szCs w:val="20"/>
          </w:rPr>
          <w:fldChar w:fldCharType="end"/>
        </w:r>
      </w:p>
    </w:sdtContent>
  </w:sdt>
  <w:p w14:paraId="65AA9832" w14:textId="77777777" w:rsidR="00372C79" w:rsidRDefault="00372C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119331"/>
      <w:docPartObj>
        <w:docPartGallery w:val="Page Numbers (Bottom of Page)"/>
        <w:docPartUnique/>
      </w:docPartObj>
    </w:sdtPr>
    <w:sdtEndPr>
      <w:rPr>
        <w:i/>
        <w:iCs/>
        <w:noProof/>
        <w:sz w:val="20"/>
        <w:szCs w:val="20"/>
      </w:rPr>
    </w:sdtEndPr>
    <w:sdtContent>
      <w:p w14:paraId="04F25A68" w14:textId="77777777" w:rsidR="00372C79" w:rsidRPr="001B2F5B" w:rsidRDefault="00372C79">
        <w:pPr>
          <w:pStyle w:val="Footer"/>
          <w:jc w:val="center"/>
          <w:rPr>
            <w:i/>
            <w:iCs/>
            <w:sz w:val="20"/>
            <w:szCs w:val="20"/>
          </w:rPr>
        </w:pPr>
        <w:r w:rsidRPr="001B2F5B">
          <w:rPr>
            <w:i/>
            <w:iCs/>
            <w:sz w:val="20"/>
            <w:szCs w:val="20"/>
          </w:rPr>
          <w:fldChar w:fldCharType="begin"/>
        </w:r>
        <w:r w:rsidRPr="001B2F5B">
          <w:rPr>
            <w:i/>
            <w:iCs/>
            <w:sz w:val="20"/>
            <w:szCs w:val="20"/>
          </w:rPr>
          <w:instrText xml:space="preserve"> PAGE   \* MERGEFORMAT </w:instrText>
        </w:r>
        <w:r w:rsidRPr="001B2F5B">
          <w:rPr>
            <w:i/>
            <w:iCs/>
            <w:sz w:val="20"/>
            <w:szCs w:val="20"/>
          </w:rPr>
          <w:fldChar w:fldCharType="separate"/>
        </w:r>
        <w:r w:rsidRPr="001B2F5B">
          <w:rPr>
            <w:i/>
            <w:iCs/>
            <w:noProof/>
            <w:sz w:val="20"/>
            <w:szCs w:val="20"/>
          </w:rPr>
          <w:t>2</w:t>
        </w:r>
        <w:r w:rsidRPr="001B2F5B">
          <w:rPr>
            <w:i/>
            <w:iCs/>
            <w:noProof/>
            <w:sz w:val="20"/>
            <w:szCs w:val="20"/>
          </w:rPr>
          <w:fldChar w:fldCharType="end"/>
        </w:r>
      </w:p>
    </w:sdtContent>
  </w:sdt>
  <w:p w14:paraId="6082F7A9" w14:textId="77777777" w:rsidR="00372C79" w:rsidRDefault="00372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15261" w14:textId="77777777" w:rsidR="00DF03F8" w:rsidRDefault="00DF03F8">
      <w:r>
        <w:separator/>
      </w:r>
    </w:p>
    <w:p w14:paraId="31A240B6" w14:textId="77777777" w:rsidR="00DF03F8" w:rsidRDefault="00DF03F8"/>
  </w:footnote>
  <w:footnote w:type="continuationSeparator" w:id="0">
    <w:p w14:paraId="6B70F4CD" w14:textId="77777777" w:rsidR="00DF03F8" w:rsidRDefault="00DF03F8">
      <w:r>
        <w:continuationSeparator/>
      </w:r>
    </w:p>
    <w:p w14:paraId="676C3C01" w14:textId="77777777" w:rsidR="00DF03F8" w:rsidRDefault="00DF0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F33D6" w14:textId="35186294" w:rsidR="00372C79" w:rsidRDefault="0037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209C5" w14:textId="78187F14" w:rsidR="00372C79" w:rsidRDefault="00372C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EE80C" w14:textId="17C03490" w:rsidR="00372C79" w:rsidRDefault="0037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4C50"/>
    <w:multiLevelType w:val="hybridMultilevel"/>
    <w:tmpl w:val="9DCC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72611"/>
    <w:multiLevelType w:val="hybridMultilevel"/>
    <w:tmpl w:val="F50EE3A6"/>
    <w:lvl w:ilvl="0" w:tplc="47A85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14437"/>
    <w:multiLevelType w:val="hybridMultilevel"/>
    <w:tmpl w:val="6F26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A4E10"/>
    <w:multiLevelType w:val="hybridMultilevel"/>
    <w:tmpl w:val="34527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027449">
    <w:abstractNumId w:val="0"/>
  </w:num>
  <w:num w:numId="2" w16cid:durableId="1115520568">
    <w:abstractNumId w:val="2"/>
  </w:num>
  <w:num w:numId="3" w16cid:durableId="1006830254">
    <w:abstractNumId w:val="1"/>
  </w:num>
  <w:num w:numId="4" w16cid:durableId="1288121997">
    <w:abstractNumId w:val="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fm">
    <w15:presenceInfo w15:providerId="None" w15:userId="cf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C3"/>
    <w:rsid w:val="000002FD"/>
    <w:rsid w:val="00000CE9"/>
    <w:rsid w:val="0000187B"/>
    <w:rsid w:val="0000352E"/>
    <w:rsid w:val="0000472B"/>
    <w:rsid w:val="00004956"/>
    <w:rsid w:val="0000506F"/>
    <w:rsid w:val="000057AE"/>
    <w:rsid w:val="000064CD"/>
    <w:rsid w:val="00007372"/>
    <w:rsid w:val="0000785B"/>
    <w:rsid w:val="00011652"/>
    <w:rsid w:val="000126D5"/>
    <w:rsid w:val="000130E2"/>
    <w:rsid w:val="00013C58"/>
    <w:rsid w:val="000146FF"/>
    <w:rsid w:val="000150D9"/>
    <w:rsid w:val="0002008F"/>
    <w:rsid w:val="0002113B"/>
    <w:rsid w:val="00021A29"/>
    <w:rsid w:val="0002459A"/>
    <w:rsid w:val="0002482E"/>
    <w:rsid w:val="00025797"/>
    <w:rsid w:val="0002662C"/>
    <w:rsid w:val="00026D09"/>
    <w:rsid w:val="00030453"/>
    <w:rsid w:val="0003066F"/>
    <w:rsid w:val="000318F0"/>
    <w:rsid w:val="00031BC2"/>
    <w:rsid w:val="00032A73"/>
    <w:rsid w:val="00032C0E"/>
    <w:rsid w:val="000353F2"/>
    <w:rsid w:val="000362D5"/>
    <w:rsid w:val="00036C07"/>
    <w:rsid w:val="00037DCD"/>
    <w:rsid w:val="000423DC"/>
    <w:rsid w:val="000430A3"/>
    <w:rsid w:val="00043A29"/>
    <w:rsid w:val="00045A62"/>
    <w:rsid w:val="00046C04"/>
    <w:rsid w:val="0004718B"/>
    <w:rsid w:val="00050324"/>
    <w:rsid w:val="0005068E"/>
    <w:rsid w:val="000524A8"/>
    <w:rsid w:val="00054DB3"/>
    <w:rsid w:val="00060080"/>
    <w:rsid w:val="00060E0E"/>
    <w:rsid w:val="00061FB3"/>
    <w:rsid w:val="00062F4C"/>
    <w:rsid w:val="000655E4"/>
    <w:rsid w:val="00070113"/>
    <w:rsid w:val="000746B0"/>
    <w:rsid w:val="00075D9D"/>
    <w:rsid w:val="000803AB"/>
    <w:rsid w:val="00080C79"/>
    <w:rsid w:val="00080E19"/>
    <w:rsid w:val="00081B60"/>
    <w:rsid w:val="00081CF3"/>
    <w:rsid w:val="000823ED"/>
    <w:rsid w:val="00084DDE"/>
    <w:rsid w:val="000879E6"/>
    <w:rsid w:val="00087D70"/>
    <w:rsid w:val="00090A8E"/>
    <w:rsid w:val="00091308"/>
    <w:rsid w:val="00092059"/>
    <w:rsid w:val="000930D1"/>
    <w:rsid w:val="00095EE8"/>
    <w:rsid w:val="000A0150"/>
    <w:rsid w:val="000A266F"/>
    <w:rsid w:val="000A3043"/>
    <w:rsid w:val="000A5544"/>
    <w:rsid w:val="000A5B1B"/>
    <w:rsid w:val="000B10E2"/>
    <w:rsid w:val="000B16CA"/>
    <w:rsid w:val="000B1AB3"/>
    <w:rsid w:val="000B245D"/>
    <w:rsid w:val="000B2DB3"/>
    <w:rsid w:val="000B3FF0"/>
    <w:rsid w:val="000B4BAC"/>
    <w:rsid w:val="000B6D9E"/>
    <w:rsid w:val="000C09E5"/>
    <w:rsid w:val="000C175B"/>
    <w:rsid w:val="000C2987"/>
    <w:rsid w:val="000C36F3"/>
    <w:rsid w:val="000C5946"/>
    <w:rsid w:val="000C645C"/>
    <w:rsid w:val="000C67A7"/>
    <w:rsid w:val="000C784D"/>
    <w:rsid w:val="000C7A54"/>
    <w:rsid w:val="000D153B"/>
    <w:rsid w:val="000D1FE7"/>
    <w:rsid w:val="000D24F2"/>
    <w:rsid w:val="000D2AD3"/>
    <w:rsid w:val="000D2D37"/>
    <w:rsid w:val="000D3E6C"/>
    <w:rsid w:val="000D48C0"/>
    <w:rsid w:val="000D56D0"/>
    <w:rsid w:val="000D581E"/>
    <w:rsid w:val="000D5C44"/>
    <w:rsid w:val="000E0EC4"/>
    <w:rsid w:val="000E1823"/>
    <w:rsid w:val="000E3488"/>
    <w:rsid w:val="000E5099"/>
    <w:rsid w:val="000E5ED8"/>
    <w:rsid w:val="000E63C9"/>
    <w:rsid w:val="000F4325"/>
    <w:rsid w:val="000F48ED"/>
    <w:rsid w:val="000F6EDE"/>
    <w:rsid w:val="000F7426"/>
    <w:rsid w:val="00100952"/>
    <w:rsid w:val="00101C91"/>
    <w:rsid w:val="00102A40"/>
    <w:rsid w:val="001037A7"/>
    <w:rsid w:val="001056DC"/>
    <w:rsid w:val="0010599F"/>
    <w:rsid w:val="00105C0F"/>
    <w:rsid w:val="00107865"/>
    <w:rsid w:val="00107936"/>
    <w:rsid w:val="00110A03"/>
    <w:rsid w:val="001128ED"/>
    <w:rsid w:val="00112DE2"/>
    <w:rsid w:val="00113112"/>
    <w:rsid w:val="00114436"/>
    <w:rsid w:val="00114C1B"/>
    <w:rsid w:val="00114F19"/>
    <w:rsid w:val="00116F6F"/>
    <w:rsid w:val="00120F9A"/>
    <w:rsid w:val="00121813"/>
    <w:rsid w:val="0012216B"/>
    <w:rsid w:val="0012236D"/>
    <w:rsid w:val="00122906"/>
    <w:rsid w:val="00124268"/>
    <w:rsid w:val="00124BD8"/>
    <w:rsid w:val="00124C21"/>
    <w:rsid w:val="00127CDC"/>
    <w:rsid w:val="00130E9D"/>
    <w:rsid w:val="00130F65"/>
    <w:rsid w:val="00131A1E"/>
    <w:rsid w:val="00131C5A"/>
    <w:rsid w:val="00131FC8"/>
    <w:rsid w:val="00133E27"/>
    <w:rsid w:val="00134038"/>
    <w:rsid w:val="00134443"/>
    <w:rsid w:val="00134BC5"/>
    <w:rsid w:val="00137C06"/>
    <w:rsid w:val="00140D19"/>
    <w:rsid w:val="001428AB"/>
    <w:rsid w:val="00145F46"/>
    <w:rsid w:val="0014715D"/>
    <w:rsid w:val="00147411"/>
    <w:rsid w:val="001509B6"/>
    <w:rsid w:val="00150A6D"/>
    <w:rsid w:val="001510D8"/>
    <w:rsid w:val="00155985"/>
    <w:rsid w:val="00157DFF"/>
    <w:rsid w:val="001605D9"/>
    <w:rsid w:val="0016166B"/>
    <w:rsid w:val="001616C4"/>
    <w:rsid w:val="001629AE"/>
    <w:rsid w:val="00162D58"/>
    <w:rsid w:val="00167FE9"/>
    <w:rsid w:val="00170780"/>
    <w:rsid w:val="00172E0C"/>
    <w:rsid w:val="001731FB"/>
    <w:rsid w:val="00174781"/>
    <w:rsid w:val="001765D5"/>
    <w:rsid w:val="00177331"/>
    <w:rsid w:val="001803B0"/>
    <w:rsid w:val="00181DC8"/>
    <w:rsid w:val="00182083"/>
    <w:rsid w:val="00183127"/>
    <w:rsid w:val="0018422C"/>
    <w:rsid w:val="00185B35"/>
    <w:rsid w:val="0019151D"/>
    <w:rsid w:val="0019254E"/>
    <w:rsid w:val="001941DE"/>
    <w:rsid w:val="0019544B"/>
    <w:rsid w:val="00196DD3"/>
    <w:rsid w:val="001A037C"/>
    <w:rsid w:val="001A1455"/>
    <w:rsid w:val="001A1578"/>
    <w:rsid w:val="001A2D94"/>
    <w:rsid w:val="001A42E6"/>
    <w:rsid w:val="001A59F3"/>
    <w:rsid w:val="001A7AA5"/>
    <w:rsid w:val="001B1F20"/>
    <w:rsid w:val="001B27A9"/>
    <w:rsid w:val="001B2E98"/>
    <w:rsid w:val="001B2F5B"/>
    <w:rsid w:val="001B6577"/>
    <w:rsid w:val="001B6C98"/>
    <w:rsid w:val="001C034D"/>
    <w:rsid w:val="001C0CB8"/>
    <w:rsid w:val="001C4175"/>
    <w:rsid w:val="001C6302"/>
    <w:rsid w:val="001C638D"/>
    <w:rsid w:val="001C6D61"/>
    <w:rsid w:val="001C700C"/>
    <w:rsid w:val="001C7FFB"/>
    <w:rsid w:val="001D0450"/>
    <w:rsid w:val="001D37D6"/>
    <w:rsid w:val="001D404B"/>
    <w:rsid w:val="001D5151"/>
    <w:rsid w:val="001E028A"/>
    <w:rsid w:val="001E14F7"/>
    <w:rsid w:val="001E283B"/>
    <w:rsid w:val="001E3F41"/>
    <w:rsid w:val="001E4C6C"/>
    <w:rsid w:val="001E67B7"/>
    <w:rsid w:val="001F0FC9"/>
    <w:rsid w:val="001F2BC8"/>
    <w:rsid w:val="001F3860"/>
    <w:rsid w:val="001F49E2"/>
    <w:rsid w:val="001F5F6B"/>
    <w:rsid w:val="001F68FE"/>
    <w:rsid w:val="001F6F1E"/>
    <w:rsid w:val="00206B28"/>
    <w:rsid w:val="0020708A"/>
    <w:rsid w:val="002074D9"/>
    <w:rsid w:val="00207DCE"/>
    <w:rsid w:val="00211BE0"/>
    <w:rsid w:val="00211C90"/>
    <w:rsid w:val="00212268"/>
    <w:rsid w:val="0021229E"/>
    <w:rsid w:val="002127CB"/>
    <w:rsid w:val="0021297E"/>
    <w:rsid w:val="00213261"/>
    <w:rsid w:val="00215325"/>
    <w:rsid w:val="00215B98"/>
    <w:rsid w:val="00216066"/>
    <w:rsid w:val="00220E10"/>
    <w:rsid w:val="002216AF"/>
    <w:rsid w:val="0022262D"/>
    <w:rsid w:val="00225D21"/>
    <w:rsid w:val="00225F6C"/>
    <w:rsid w:val="00226DEE"/>
    <w:rsid w:val="00226E12"/>
    <w:rsid w:val="002275C8"/>
    <w:rsid w:val="00227C55"/>
    <w:rsid w:val="0023161F"/>
    <w:rsid w:val="0023207F"/>
    <w:rsid w:val="00234B08"/>
    <w:rsid w:val="00234B5C"/>
    <w:rsid w:val="002354A8"/>
    <w:rsid w:val="00235A0B"/>
    <w:rsid w:val="002366C9"/>
    <w:rsid w:val="00236EFE"/>
    <w:rsid w:val="00240177"/>
    <w:rsid w:val="002416CB"/>
    <w:rsid w:val="0024263C"/>
    <w:rsid w:val="00242EA7"/>
    <w:rsid w:val="00243EBC"/>
    <w:rsid w:val="0024588B"/>
    <w:rsid w:val="00245C17"/>
    <w:rsid w:val="00245C5B"/>
    <w:rsid w:val="002466B2"/>
    <w:rsid w:val="002466F7"/>
    <w:rsid w:val="00246A35"/>
    <w:rsid w:val="002478DD"/>
    <w:rsid w:val="00247BAF"/>
    <w:rsid w:val="002501B3"/>
    <w:rsid w:val="002510C4"/>
    <w:rsid w:val="0025241D"/>
    <w:rsid w:val="00252D0D"/>
    <w:rsid w:val="00256013"/>
    <w:rsid w:val="00257216"/>
    <w:rsid w:val="00257890"/>
    <w:rsid w:val="002616CB"/>
    <w:rsid w:val="0026378B"/>
    <w:rsid w:val="002644BE"/>
    <w:rsid w:val="002644D7"/>
    <w:rsid w:val="002646B9"/>
    <w:rsid w:val="00265E46"/>
    <w:rsid w:val="00267626"/>
    <w:rsid w:val="002704A6"/>
    <w:rsid w:val="002708F6"/>
    <w:rsid w:val="0027146D"/>
    <w:rsid w:val="00271953"/>
    <w:rsid w:val="00272CF7"/>
    <w:rsid w:val="00273516"/>
    <w:rsid w:val="00276347"/>
    <w:rsid w:val="00280A05"/>
    <w:rsid w:val="00281762"/>
    <w:rsid w:val="00282994"/>
    <w:rsid w:val="0028318C"/>
    <w:rsid w:val="00284180"/>
    <w:rsid w:val="00284348"/>
    <w:rsid w:val="002849FA"/>
    <w:rsid w:val="00284CB0"/>
    <w:rsid w:val="00285483"/>
    <w:rsid w:val="0028631D"/>
    <w:rsid w:val="002867D5"/>
    <w:rsid w:val="00290392"/>
    <w:rsid w:val="00290981"/>
    <w:rsid w:val="0029329D"/>
    <w:rsid w:val="002935E2"/>
    <w:rsid w:val="00293DC2"/>
    <w:rsid w:val="00294286"/>
    <w:rsid w:val="002955EA"/>
    <w:rsid w:val="00295EEB"/>
    <w:rsid w:val="002960D0"/>
    <w:rsid w:val="002969B7"/>
    <w:rsid w:val="002A320F"/>
    <w:rsid w:val="002A369F"/>
    <w:rsid w:val="002A3BBF"/>
    <w:rsid w:val="002A3FBE"/>
    <w:rsid w:val="002A4CAC"/>
    <w:rsid w:val="002A5AE9"/>
    <w:rsid w:val="002A6179"/>
    <w:rsid w:val="002A6203"/>
    <w:rsid w:val="002A7F90"/>
    <w:rsid w:val="002B1AF5"/>
    <w:rsid w:val="002B24C8"/>
    <w:rsid w:val="002B6B52"/>
    <w:rsid w:val="002B6F3F"/>
    <w:rsid w:val="002C1B39"/>
    <w:rsid w:val="002C276D"/>
    <w:rsid w:val="002C2EB5"/>
    <w:rsid w:val="002C2F36"/>
    <w:rsid w:val="002C394B"/>
    <w:rsid w:val="002C44A1"/>
    <w:rsid w:val="002C6CD8"/>
    <w:rsid w:val="002C7BC4"/>
    <w:rsid w:val="002D3229"/>
    <w:rsid w:val="002D3314"/>
    <w:rsid w:val="002D3BEF"/>
    <w:rsid w:val="002D64E4"/>
    <w:rsid w:val="002D7074"/>
    <w:rsid w:val="002E04CB"/>
    <w:rsid w:val="002E05DF"/>
    <w:rsid w:val="002E07C2"/>
    <w:rsid w:val="002E1787"/>
    <w:rsid w:val="002E411D"/>
    <w:rsid w:val="002E5344"/>
    <w:rsid w:val="002E6FA5"/>
    <w:rsid w:val="002E705B"/>
    <w:rsid w:val="002F23B8"/>
    <w:rsid w:val="002F2EF5"/>
    <w:rsid w:val="002F389C"/>
    <w:rsid w:val="002F47EC"/>
    <w:rsid w:val="002F4CA3"/>
    <w:rsid w:val="002F51F5"/>
    <w:rsid w:val="002F6F2B"/>
    <w:rsid w:val="002F7952"/>
    <w:rsid w:val="002F7E60"/>
    <w:rsid w:val="00300252"/>
    <w:rsid w:val="0030092F"/>
    <w:rsid w:val="00301388"/>
    <w:rsid w:val="003023F5"/>
    <w:rsid w:val="003028F5"/>
    <w:rsid w:val="0031021F"/>
    <w:rsid w:val="00312137"/>
    <w:rsid w:val="003121C3"/>
    <w:rsid w:val="00312EAC"/>
    <w:rsid w:val="00312FF8"/>
    <w:rsid w:val="00313D99"/>
    <w:rsid w:val="00314141"/>
    <w:rsid w:val="00315565"/>
    <w:rsid w:val="00315726"/>
    <w:rsid w:val="0031600E"/>
    <w:rsid w:val="0031653E"/>
    <w:rsid w:val="00316EE2"/>
    <w:rsid w:val="00317692"/>
    <w:rsid w:val="00317AFC"/>
    <w:rsid w:val="00317CFC"/>
    <w:rsid w:val="003203A0"/>
    <w:rsid w:val="00320815"/>
    <w:rsid w:val="00321599"/>
    <w:rsid w:val="003223E3"/>
    <w:rsid w:val="003238CD"/>
    <w:rsid w:val="00324C64"/>
    <w:rsid w:val="00325163"/>
    <w:rsid w:val="00325F51"/>
    <w:rsid w:val="00325FF2"/>
    <w:rsid w:val="00327BF1"/>
    <w:rsid w:val="00330359"/>
    <w:rsid w:val="00333B41"/>
    <w:rsid w:val="00335A0B"/>
    <w:rsid w:val="00335C75"/>
    <w:rsid w:val="003364BC"/>
    <w:rsid w:val="00336A24"/>
    <w:rsid w:val="00336A73"/>
    <w:rsid w:val="00336AC2"/>
    <w:rsid w:val="00336D59"/>
    <w:rsid w:val="0033762F"/>
    <w:rsid w:val="00341782"/>
    <w:rsid w:val="00341B72"/>
    <w:rsid w:val="00341DE3"/>
    <w:rsid w:val="00341EEA"/>
    <w:rsid w:val="003423F0"/>
    <w:rsid w:val="00343414"/>
    <w:rsid w:val="00343F9D"/>
    <w:rsid w:val="00344F5A"/>
    <w:rsid w:val="003450A9"/>
    <w:rsid w:val="003501BB"/>
    <w:rsid w:val="00351DFA"/>
    <w:rsid w:val="003560F9"/>
    <w:rsid w:val="003573E1"/>
    <w:rsid w:val="00357E2C"/>
    <w:rsid w:val="003601AF"/>
    <w:rsid w:val="00360D4C"/>
    <w:rsid w:val="00360E24"/>
    <w:rsid w:val="0036140A"/>
    <w:rsid w:val="003615F6"/>
    <w:rsid w:val="00362083"/>
    <w:rsid w:val="00362E58"/>
    <w:rsid w:val="003630F5"/>
    <w:rsid w:val="003635ED"/>
    <w:rsid w:val="00363F42"/>
    <w:rsid w:val="00364285"/>
    <w:rsid w:val="00364E26"/>
    <w:rsid w:val="00365288"/>
    <w:rsid w:val="00365DC9"/>
    <w:rsid w:val="00366B8D"/>
    <w:rsid w:val="00366C38"/>
    <w:rsid w:val="00366C7E"/>
    <w:rsid w:val="00371C84"/>
    <w:rsid w:val="00372C79"/>
    <w:rsid w:val="00372CD2"/>
    <w:rsid w:val="003735A4"/>
    <w:rsid w:val="00375401"/>
    <w:rsid w:val="0037559A"/>
    <w:rsid w:val="0037571E"/>
    <w:rsid w:val="00380EA2"/>
    <w:rsid w:val="003815F1"/>
    <w:rsid w:val="00384EA3"/>
    <w:rsid w:val="00391ABC"/>
    <w:rsid w:val="003921DE"/>
    <w:rsid w:val="00392A4B"/>
    <w:rsid w:val="00393BC1"/>
    <w:rsid w:val="00393D6E"/>
    <w:rsid w:val="00394622"/>
    <w:rsid w:val="003968A4"/>
    <w:rsid w:val="003A0C13"/>
    <w:rsid w:val="003A1B5E"/>
    <w:rsid w:val="003A1E83"/>
    <w:rsid w:val="003A2AB2"/>
    <w:rsid w:val="003A2FA9"/>
    <w:rsid w:val="003A362A"/>
    <w:rsid w:val="003A39A1"/>
    <w:rsid w:val="003A4B21"/>
    <w:rsid w:val="003A5171"/>
    <w:rsid w:val="003A544D"/>
    <w:rsid w:val="003A6AED"/>
    <w:rsid w:val="003A6D81"/>
    <w:rsid w:val="003B0D84"/>
    <w:rsid w:val="003B1F9D"/>
    <w:rsid w:val="003B200D"/>
    <w:rsid w:val="003B30F3"/>
    <w:rsid w:val="003B35E3"/>
    <w:rsid w:val="003B40F1"/>
    <w:rsid w:val="003B43A7"/>
    <w:rsid w:val="003B6366"/>
    <w:rsid w:val="003B68A8"/>
    <w:rsid w:val="003C0232"/>
    <w:rsid w:val="003C0586"/>
    <w:rsid w:val="003C0A4B"/>
    <w:rsid w:val="003C0CF6"/>
    <w:rsid w:val="003C1FA4"/>
    <w:rsid w:val="003C2191"/>
    <w:rsid w:val="003C2E8B"/>
    <w:rsid w:val="003C3813"/>
    <w:rsid w:val="003C58B0"/>
    <w:rsid w:val="003C5BE0"/>
    <w:rsid w:val="003C5D7E"/>
    <w:rsid w:val="003C7DF8"/>
    <w:rsid w:val="003D273D"/>
    <w:rsid w:val="003D2CA3"/>
    <w:rsid w:val="003D3863"/>
    <w:rsid w:val="003D43E3"/>
    <w:rsid w:val="003D4E41"/>
    <w:rsid w:val="003D75E2"/>
    <w:rsid w:val="003E0E32"/>
    <w:rsid w:val="003E1413"/>
    <w:rsid w:val="003E1E7C"/>
    <w:rsid w:val="003E2514"/>
    <w:rsid w:val="003E27FD"/>
    <w:rsid w:val="003E2C67"/>
    <w:rsid w:val="003E3466"/>
    <w:rsid w:val="003E3955"/>
    <w:rsid w:val="003E3970"/>
    <w:rsid w:val="003E3AD3"/>
    <w:rsid w:val="003E5BBB"/>
    <w:rsid w:val="003E5C60"/>
    <w:rsid w:val="003E6593"/>
    <w:rsid w:val="003E6B14"/>
    <w:rsid w:val="003E6C06"/>
    <w:rsid w:val="003F4209"/>
    <w:rsid w:val="003F5302"/>
    <w:rsid w:val="003F5851"/>
    <w:rsid w:val="003F5A04"/>
    <w:rsid w:val="003F6728"/>
    <w:rsid w:val="003F7E9D"/>
    <w:rsid w:val="004011E4"/>
    <w:rsid w:val="00401CB2"/>
    <w:rsid w:val="00401E50"/>
    <w:rsid w:val="004049CC"/>
    <w:rsid w:val="00404A3B"/>
    <w:rsid w:val="00405E96"/>
    <w:rsid w:val="00406FB8"/>
    <w:rsid w:val="00411065"/>
    <w:rsid w:val="004110DE"/>
    <w:rsid w:val="004129BD"/>
    <w:rsid w:val="0041326C"/>
    <w:rsid w:val="00413E92"/>
    <w:rsid w:val="00414164"/>
    <w:rsid w:val="00415FBA"/>
    <w:rsid w:val="00416F7A"/>
    <w:rsid w:val="0041735C"/>
    <w:rsid w:val="00420C86"/>
    <w:rsid w:val="004210FE"/>
    <w:rsid w:val="004217E6"/>
    <w:rsid w:val="00422D29"/>
    <w:rsid w:val="004241E9"/>
    <w:rsid w:val="004247C9"/>
    <w:rsid w:val="00424CF7"/>
    <w:rsid w:val="00425D6F"/>
    <w:rsid w:val="00427736"/>
    <w:rsid w:val="004277E5"/>
    <w:rsid w:val="0043041A"/>
    <w:rsid w:val="00433C6A"/>
    <w:rsid w:val="004345B5"/>
    <w:rsid w:val="00435870"/>
    <w:rsid w:val="004364C3"/>
    <w:rsid w:val="00436866"/>
    <w:rsid w:val="00436F8D"/>
    <w:rsid w:val="00437739"/>
    <w:rsid w:val="00437875"/>
    <w:rsid w:val="0044085A"/>
    <w:rsid w:val="00442340"/>
    <w:rsid w:val="00442D67"/>
    <w:rsid w:val="00444219"/>
    <w:rsid w:val="004446B2"/>
    <w:rsid w:val="00444FA8"/>
    <w:rsid w:val="00446752"/>
    <w:rsid w:val="004503DA"/>
    <w:rsid w:val="004523E1"/>
    <w:rsid w:val="004535D1"/>
    <w:rsid w:val="00453E2E"/>
    <w:rsid w:val="004544F3"/>
    <w:rsid w:val="00454C9E"/>
    <w:rsid w:val="00455B60"/>
    <w:rsid w:val="00456163"/>
    <w:rsid w:val="0045661B"/>
    <w:rsid w:val="004567E5"/>
    <w:rsid w:val="004568AB"/>
    <w:rsid w:val="0046172A"/>
    <w:rsid w:val="00462391"/>
    <w:rsid w:val="004624D6"/>
    <w:rsid w:val="00462F97"/>
    <w:rsid w:val="00464BC2"/>
    <w:rsid w:val="004659A6"/>
    <w:rsid w:val="004666C4"/>
    <w:rsid w:val="00466979"/>
    <w:rsid w:val="00466B02"/>
    <w:rsid w:val="004678B6"/>
    <w:rsid w:val="004711D8"/>
    <w:rsid w:val="00474105"/>
    <w:rsid w:val="00474386"/>
    <w:rsid w:val="0047670F"/>
    <w:rsid w:val="004772EA"/>
    <w:rsid w:val="004773E9"/>
    <w:rsid w:val="004775F9"/>
    <w:rsid w:val="00480E83"/>
    <w:rsid w:val="00481D14"/>
    <w:rsid w:val="00482EA7"/>
    <w:rsid w:val="00483964"/>
    <w:rsid w:val="00485B34"/>
    <w:rsid w:val="00486199"/>
    <w:rsid w:val="00486DA2"/>
    <w:rsid w:val="00487093"/>
    <w:rsid w:val="004871E1"/>
    <w:rsid w:val="00490B50"/>
    <w:rsid w:val="00490CEC"/>
    <w:rsid w:val="00491508"/>
    <w:rsid w:val="00491B61"/>
    <w:rsid w:val="00491D79"/>
    <w:rsid w:val="004921CC"/>
    <w:rsid w:val="0049256C"/>
    <w:rsid w:val="004939BC"/>
    <w:rsid w:val="00494935"/>
    <w:rsid w:val="00496B72"/>
    <w:rsid w:val="004970B5"/>
    <w:rsid w:val="0049763F"/>
    <w:rsid w:val="004A09CE"/>
    <w:rsid w:val="004A1BE5"/>
    <w:rsid w:val="004A2F81"/>
    <w:rsid w:val="004A4CA6"/>
    <w:rsid w:val="004A6394"/>
    <w:rsid w:val="004A727C"/>
    <w:rsid w:val="004B00D6"/>
    <w:rsid w:val="004B124F"/>
    <w:rsid w:val="004B21A5"/>
    <w:rsid w:val="004B290B"/>
    <w:rsid w:val="004B2E2A"/>
    <w:rsid w:val="004B3295"/>
    <w:rsid w:val="004B3E7C"/>
    <w:rsid w:val="004B3EF2"/>
    <w:rsid w:val="004B63CD"/>
    <w:rsid w:val="004C1124"/>
    <w:rsid w:val="004C12FA"/>
    <w:rsid w:val="004C2B45"/>
    <w:rsid w:val="004C2C9F"/>
    <w:rsid w:val="004C361C"/>
    <w:rsid w:val="004C4791"/>
    <w:rsid w:val="004C565F"/>
    <w:rsid w:val="004C63B5"/>
    <w:rsid w:val="004C7459"/>
    <w:rsid w:val="004C7D2C"/>
    <w:rsid w:val="004D125C"/>
    <w:rsid w:val="004D23E6"/>
    <w:rsid w:val="004D2F5A"/>
    <w:rsid w:val="004D330C"/>
    <w:rsid w:val="004D4122"/>
    <w:rsid w:val="004D5275"/>
    <w:rsid w:val="004D55A8"/>
    <w:rsid w:val="004D59DC"/>
    <w:rsid w:val="004E0C6A"/>
    <w:rsid w:val="004E0F8D"/>
    <w:rsid w:val="004E1FAB"/>
    <w:rsid w:val="004E4CCC"/>
    <w:rsid w:val="004E583B"/>
    <w:rsid w:val="004E6276"/>
    <w:rsid w:val="004E6DF1"/>
    <w:rsid w:val="004E7F80"/>
    <w:rsid w:val="004F077F"/>
    <w:rsid w:val="004F336C"/>
    <w:rsid w:val="004F387A"/>
    <w:rsid w:val="004F3FB3"/>
    <w:rsid w:val="004F4478"/>
    <w:rsid w:val="004F496D"/>
    <w:rsid w:val="004F59FB"/>
    <w:rsid w:val="004F616C"/>
    <w:rsid w:val="00500C15"/>
    <w:rsid w:val="00500FD0"/>
    <w:rsid w:val="00502200"/>
    <w:rsid w:val="00502C00"/>
    <w:rsid w:val="00502D0F"/>
    <w:rsid w:val="005037F0"/>
    <w:rsid w:val="00506CC3"/>
    <w:rsid w:val="00507D89"/>
    <w:rsid w:val="00507FC6"/>
    <w:rsid w:val="00511B19"/>
    <w:rsid w:val="00514B8E"/>
    <w:rsid w:val="00514C96"/>
    <w:rsid w:val="00514D2B"/>
    <w:rsid w:val="0051646A"/>
    <w:rsid w:val="0051671A"/>
    <w:rsid w:val="00516A86"/>
    <w:rsid w:val="00516BC0"/>
    <w:rsid w:val="00516EE2"/>
    <w:rsid w:val="00521657"/>
    <w:rsid w:val="00521D56"/>
    <w:rsid w:val="005250C6"/>
    <w:rsid w:val="00525EE5"/>
    <w:rsid w:val="00526150"/>
    <w:rsid w:val="005275F6"/>
    <w:rsid w:val="00530360"/>
    <w:rsid w:val="005307C7"/>
    <w:rsid w:val="00530AD6"/>
    <w:rsid w:val="00531A76"/>
    <w:rsid w:val="005321CB"/>
    <w:rsid w:val="005327FC"/>
    <w:rsid w:val="00532F82"/>
    <w:rsid w:val="00533068"/>
    <w:rsid w:val="00533D20"/>
    <w:rsid w:val="00535106"/>
    <w:rsid w:val="0053687C"/>
    <w:rsid w:val="005368E7"/>
    <w:rsid w:val="0053761C"/>
    <w:rsid w:val="0054039C"/>
    <w:rsid w:val="005446BB"/>
    <w:rsid w:val="00544D5F"/>
    <w:rsid w:val="005453E6"/>
    <w:rsid w:val="00545425"/>
    <w:rsid w:val="00545744"/>
    <w:rsid w:val="00546282"/>
    <w:rsid w:val="00546927"/>
    <w:rsid w:val="00546BA0"/>
    <w:rsid w:val="00546BFF"/>
    <w:rsid w:val="00546D7E"/>
    <w:rsid w:val="00546DAC"/>
    <w:rsid w:val="00547DE0"/>
    <w:rsid w:val="00550932"/>
    <w:rsid w:val="005512F0"/>
    <w:rsid w:val="005521A5"/>
    <w:rsid w:val="005527D8"/>
    <w:rsid w:val="00553218"/>
    <w:rsid w:val="005541FA"/>
    <w:rsid w:val="005542FF"/>
    <w:rsid w:val="0055568C"/>
    <w:rsid w:val="005562C2"/>
    <w:rsid w:val="00557B0E"/>
    <w:rsid w:val="005612FF"/>
    <w:rsid w:val="00562E38"/>
    <w:rsid w:val="00563FD3"/>
    <w:rsid w:val="00564646"/>
    <w:rsid w:val="00564BF1"/>
    <w:rsid w:val="005703BD"/>
    <w:rsid w:val="00570B32"/>
    <w:rsid w:val="00570B88"/>
    <w:rsid w:val="00572102"/>
    <w:rsid w:val="00572387"/>
    <w:rsid w:val="00572511"/>
    <w:rsid w:val="00572E50"/>
    <w:rsid w:val="00573D17"/>
    <w:rsid w:val="005743B1"/>
    <w:rsid w:val="005767E9"/>
    <w:rsid w:val="0058104F"/>
    <w:rsid w:val="0058173F"/>
    <w:rsid w:val="0058559F"/>
    <w:rsid w:val="00586B4E"/>
    <w:rsid w:val="005902FE"/>
    <w:rsid w:val="005954B9"/>
    <w:rsid w:val="00596709"/>
    <w:rsid w:val="00596899"/>
    <w:rsid w:val="00596A2A"/>
    <w:rsid w:val="00596A75"/>
    <w:rsid w:val="005973C7"/>
    <w:rsid w:val="00597D22"/>
    <w:rsid w:val="005A2A14"/>
    <w:rsid w:val="005A2D07"/>
    <w:rsid w:val="005A3066"/>
    <w:rsid w:val="005A3630"/>
    <w:rsid w:val="005A3CA8"/>
    <w:rsid w:val="005A43B3"/>
    <w:rsid w:val="005A48D5"/>
    <w:rsid w:val="005A6E85"/>
    <w:rsid w:val="005B007F"/>
    <w:rsid w:val="005B0D1D"/>
    <w:rsid w:val="005B373A"/>
    <w:rsid w:val="005B4E5C"/>
    <w:rsid w:val="005B5104"/>
    <w:rsid w:val="005B510F"/>
    <w:rsid w:val="005B5FAA"/>
    <w:rsid w:val="005B6084"/>
    <w:rsid w:val="005B7955"/>
    <w:rsid w:val="005B7CC5"/>
    <w:rsid w:val="005C0ED8"/>
    <w:rsid w:val="005C1A1C"/>
    <w:rsid w:val="005C21DC"/>
    <w:rsid w:val="005C35AD"/>
    <w:rsid w:val="005C39F0"/>
    <w:rsid w:val="005C3A85"/>
    <w:rsid w:val="005C402B"/>
    <w:rsid w:val="005C4D9A"/>
    <w:rsid w:val="005C513E"/>
    <w:rsid w:val="005D0D4B"/>
    <w:rsid w:val="005D2003"/>
    <w:rsid w:val="005D4B1C"/>
    <w:rsid w:val="005D4F2E"/>
    <w:rsid w:val="005D5EA9"/>
    <w:rsid w:val="005D630B"/>
    <w:rsid w:val="005D67EB"/>
    <w:rsid w:val="005E1066"/>
    <w:rsid w:val="005E1808"/>
    <w:rsid w:val="005E22D7"/>
    <w:rsid w:val="005E3461"/>
    <w:rsid w:val="005E4338"/>
    <w:rsid w:val="005E4B23"/>
    <w:rsid w:val="005E6377"/>
    <w:rsid w:val="005E6BB0"/>
    <w:rsid w:val="005F00A7"/>
    <w:rsid w:val="005F0B13"/>
    <w:rsid w:val="005F1BB0"/>
    <w:rsid w:val="005F1C50"/>
    <w:rsid w:val="005F29C3"/>
    <w:rsid w:val="005F3BC4"/>
    <w:rsid w:val="005F5280"/>
    <w:rsid w:val="005F7E7C"/>
    <w:rsid w:val="00600D96"/>
    <w:rsid w:val="00601C20"/>
    <w:rsid w:val="00601D94"/>
    <w:rsid w:val="0060219F"/>
    <w:rsid w:val="006026B7"/>
    <w:rsid w:val="00603757"/>
    <w:rsid w:val="00604158"/>
    <w:rsid w:val="00604222"/>
    <w:rsid w:val="006043E5"/>
    <w:rsid w:val="00605DDF"/>
    <w:rsid w:val="006126E1"/>
    <w:rsid w:val="00613294"/>
    <w:rsid w:val="00614670"/>
    <w:rsid w:val="006153E8"/>
    <w:rsid w:val="006156E4"/>
    <w:rsid w:val="006162A0"/>
    <w:rsid w:val="00616D68"/>
    <w:rsid w:val="00620FC1"/>
    <w:rsid w:val="00621424"/>
    <w:rsid w:val="006225DE"/>
    <w:rsid w:val="00623651"/>
    <w:rsid w:val="006244AD"/>
    <w:rsid w:val="006258FE"/>
    <w:rsid w:val="00625EC7"/>
    <w:rsid w:val="00627113"/>
    <w:rsid w:val="00630104"/>
    <w:rsid w:val="006305FC"/>
    <w:rsid w:val="006308B0"/>
    <w:rsid w:val="006332DE"/>
    <w:rsid w:val="006338BC"/>
    <w:rsid w:val="006373BC"/>
    <w:rsid w:val="00637637"/>
    <w:rsid w:val="00637E7D"/>
    <w:rsid w:val="0064166B"/>
    <w:rsid w:val="00641717"/>
    <w:rsid w:val="00641ADE"/>
    <w:rsid w:val="0064208E"/>
    <w:rsid w:val="00642283"/>
    <w:rsid w:val="00643101"/>
    <w:rsid w:val="0064456F"/>
    <w:rsid w:val="0064599F"/>
    <w:rsid w:val="006502E6"/>
    <w:rsid w:val="00650D73"/>
    <w:rsid w:val="0065175D"/>
    <w:rsid w:val="00656367"/>
    <w:rsid w:val="0065652D"/>
    <w:rsid w:val="0065668A"/>
    <w:rsid w:val="00656C4D"/>
    <w:rsid w:val="006600A8"/>
    <w:rsid w:val="00660E68"/>
    <w:rsid w:val="0066185A"/>
    <w:rsid w:val="00666F62"/>
    <w:rsid w:val="0066752C"/>
    <w:rsid w:val="00667F43"/>
    <w:rsid w:val="00670628"/>
    <w:rsid w:val="00672728"/>
    <w:rsid w:val="00672794"/>
    <w:rsid w:val="00672F9A"/>
    <w:rsid w:val="0068058F"/>
    <w:rsid w:val="00680AD9"/>
    <w:rsid w:val="0068161C"/>
    <w:rsid w:val="00681B65"/>
    <w:rsid w:val="00682713"/>
    <w:rsid w:val="00683820"/>
    <w:rsid w:val="00684985"/>
    <w:rsid w:val="00685CD1"/>
    <w:rsid w:val="006862FD"/>
    <w:rsid w:val="006919C3"/>
    <w:rsid w:val="0069279D"/>
    <w:rsid w:val="00692FD4"/>
    <w:rsid w:val="006936C4"/>
    <w:rsid w:val="00696A93"/>
    <w:rsid w:val="0069739D"/>
    <w:rsid w:val="00697F78"/>
    <w:rsid w:val="00697F7C"/>
    <w:rsid w:val="006A090F"/>
    <w:rsid w:val="006A0DE2"/>
    <w:rsid w:val="006A25E0"/>
    <w:rsid w:val="006A29CF"/>
    <w:rsid w:val="006A4FD6"/>
    <w:rsid w:val="006A54BC"/>
    <w:rsid w:val="006A7008"/>
    <w:rsid w:val="006B035D"/>
    <w:rsid w:val="006B0411"/>
    <w:rsid w:val="006B2012"/>
    <w:rsid w:val="006B21C7"/>
    <w:rsid w:val="006B3160"/>
    <w:rsid w:val="006B3FD7"/>
    <w:rsid w:val="006B729E"/>
    <w:rsid w:val="006B778E"/>
    <w:rsid w:val="006B7CC5"/>
    <w:rsid w:val="006C0919"/>
    <w:rsid w:val="006C1750"/>
    <w:rsid w:val="006C25DF"/>
    <w:rsid w:val="006C2620"/>
    <w:rsid w:val="006C2A06"/>
    <w:rsid w:val="006C5C85"/>
    <w:rsid w:val="006C73AE"/>
    <w:rsid w:val="006C7B8C"/>
    <w:rsid w:val="006D02B1"/>
    <w:rsid w:val="006D07A2"/>
    <w:rsid w:val="006D0BE3"/>
    <w:rsid w:val="006D355D"/>
    <w:rsid w:val="006D50DC"/>
    <w:rsid w:val="006D6DCD"/>
    <w:rsid w:val="006D717F"/>
    <w:rsid w:val="006D7BC5"/>
    <w:rsid w:val="006E2652"/>
    <w:rsid w:val="006E2E49"/>
    <w:rsid w:val="006E35F4"/>
    <w:rsid w:val="006E3FD4"/>
    <w:rsid w:val="006E4348"/>
    <w:rsid w:val="006E5716"/>
    <w:rsid w:val="006E68DF"/>
    <w:rsid w:val="006F08CE"/>
    <w:rsid w:val="006F1555"/>
    <w:rsid w:val="006F2A1D"/>
    <w:rsid w:val="006F2DCE"/>
    <w:rsid w:val="006F4F3E"/>
    <w:rsid w:val="006F5492"/>
    <w:rsid w:val="006F6BA7"/>
    <w:rsid w:val="006F6D6D"/>
    <w:rsid w:val="006F71FD"/>
    <w:rsid w:val="00700EAC"/>
    <w:rsid w:val="00700FDA"/>
    <w:rsid w:val="00701ED2"/>
    <w:rsid w:val="007050BB"/>
    <w:rsid w:val="00706024"/>
    <w:rsid w:val="00710E59"/>
    <w:rsid w:val="00711A6E"/>
    <w:rsid w:val="0071367F"/>
    <w:rsid w:val="00714220"/>
    <w:rsid w:val="007149D2"/>
    <w:rsid w:val="00715D33"/>
    <w:rsid w:val="00715EB4"/>
    <w:rsid w:val="00720F29"/>
    <w:rsid w:val="00720FEF"/>
    <w:rsid w:val="00721B18"/>
    <w:rsid w:val="007220B1"/>
    <w:rsid w:val="0072295F"/>
    <w:rsid w:val="00723D9B"/>
    <w:rsid w:val="007242BA"/>
    <w:rsid w:val="007248EC"/>
    <w:rsid w:val="007267D8"/>
    <w:rsid w:val="00727A82"/>
    <w:rsid w:val="007302B3"/>
    <w:rsid w:val="00730733"/>
    <w:rsid w:val="00730E3A"/>
    <w:rsid w:val="00730F83"/>
    <w:rsid w:val="00730FE5"/>
    <w:rsid w:val="00733464"/>
    <w:rsid w:val="00733919"/>
    <w:rsid w:val="0073430E"/>
    <w:rsid w:val="00735C0A"/>
    <w:rsid w:val="00736AAF"/>
    <w:rsid w:val="00737D8E"/>
    <w:rsid w:val="00740CDD"/>
    <w:rsid w:val="00742745"/>
    <w:rsid w:val="007439EC"/>
    <w:rsid w:val="007468C8"/>
    <w:rsid w:val="0074719C"/>
    <w:rsid w:val="00747330"/>
    <w:rsid w:val="00747656"/>
    <w:rsid w:val="00747F17"/>
    <w:rsid w:val="00750108"/>
    <w:rsid w:val="00750FA9"/>
    <w:rsid w:val="007525CE"/>
    <w:rsid w:val="007532CE"/>
    <w:rsid w:val="00753E8C"/>
    <w:rsid w:val="007550D1"/>
    <w:rsid w:val="00756C20"/>
    <w:rsid w:val="007575F6"/>
    <w:rsid w:val="00760629"/>
    <w:rsid w:val="00760F4F"/>
    <w:rsid w:val="00761CF3"/>
    <w:rsid w:val="007623D4"/>
    <w:rsid w:val="007629B9"/>
    <w:rsid w:val="007646D4"/>
    <w:rsid w:val="007654A1"/>
    <w:rsid w:val="00765B2A"/>
    <w:rsid w:val="00766A02"/>
    <w:rsid w:val="007673DE"/>
    <w:rsid w:val="00772291"/>
    <w:rsid w:val="00773645"/>
    <w:rsid w:val="00773C0F"/>
    <w:rsid w:val="00773F3E"/>
    <w:rsid w:val="00773FC8"/>
    <w:rsid w:val="00774763"/>
    <w:rsid w:val="00774E7E"/>
    <w:rsid w:val="007752B4"/>
    <w:rsid w:val="00776E1A"/>
    <w:rsid w:val="007776FE"/>
    <w:rsid w:val="0078103C"/>
    <w:rsid w:val="0078214C"/>
    <w:rsid w:val="0078220B"/>
    <w:rsid w:val="007826CF"/>
    <w:rsid w:val="00783A34"/>
    <w:rsid w:val="00783C4F"/>
    <w:rsid w:val="00784AA1"/>
    <w:rsid w:val="00785635"/>
    <w:rsid w:val="00785870"/>
    <w:rsid w:val="00785DC3"/>
    <w:rsid w:val="00786036"/>
    <w:rsid w:val="00787A8E"/>
    <w:rsid w:val="00787C0B"/>
    <w:rsid w:val="007906B2"/>
    <w:rsid w:val="007928F2"/>
    <w:rsid w:val="00793A86"/>
    <w:rsid w:val="00795CCE"/>
    <w:rsid w:val="00796F7B"/>
    <w:rsid w:val="007974D9"/>
    <w:rsid w:val="007976EF"/>
    <w:rsid w:val="007A0B97"/>
    <w:rsid w:val="007A0C38"/>
    <w:rsid w:val="007A123B"/>
    <w:rsid w:val="007A1310"/>
    <w:rsid w:val="007A325C"/>
    <w:rsid w:val="007A45C6"/>
    <w:rsid w:val="007A5B0D"/>
    <w:rsid w:val="007A5CA9"/>
    <w:rsid w:val="007A6F36"/>
    <w:rsid w:val="007A7EF2"/>
    <w:rsid w:val="007B265D"/>
    <w:rsid w:val="007B2696"/>
    <w:rsid w:val="007B275C"/>
    <w:rsid w:val="007B40FC"/>
    <w:rsid w:val="007B6EA5"/>
    <w:rsid w:val="007B6F17"/>
    <w:rsid w:val="007C00DA"/>
    <w:rsid w:val="007C175C"/>
    <w:rsid w:val="007C4A4D"/>
    <w:rsid w:val="007C63E2"/>
    <w:rsid w:val="007C6B30"/>
    <w:rsid w:val="007C6B52"/>
    <w:rsid w:val="007D16C5"/>
    <w:rsid w:val="007D1B73"/>
    <w:rsid w:val="007D314A"/>
    <w:rsid w:val="007D3C6E"/>
    <w:rsid w:val="007D5D55"/>
    <w:rsid w:val="007D621B"/>
    <w:rsid w:val="007D63C2"/>
    <w:rsid w:val="007D645C"/>
    <w:rsid w:val="007E0099"/>
    <w:rsid w:val="007E07E1"/>
    <w:rsid w:val="007E0A32"/>
    <w:rsid w:val="007E1E06"/>
    <w:rsid w:val="007E27CF"/>
    <w:rsid w:val="007E3076"/>
    <w:rsid w:val="007E4860"/>
    <w:rsid w:val="007E56D9"/>
    <w:rsid w:val="007E673C"/>
    <w:rsid w:val="007F0BB3"/>
    <w:rsid w:val="007F137E"/>
    <w:rsid w:val="007F173B"/>
    <w:rsid w:val="007F1C37"/>
    <w:rsid w:val="007F2EBA"/>
    <w:rsid w:val="007F6A29"/>
    <w:rsid w:val="007F790F"/>
    <w:rsid w:val="00800E5B"/>
    <w:rsid w:val="00802046"/>
    <w:rsid w:val="0080275D"/>
    <w:rsid w:val="00803CF1"/>
    <w:rsid w:val="00805018"/>
    <w:rsid w:val="008055CA"/>
    <w:rsid w:val="0080574D"/>
    <w:rsid w:val="00806644"/>
    <w:rsid w:val="00806924"/>
    <w:rsid w:val="00806BC9"/>
    <w:rsid w:val="008130FB"/>
    <w:rsid w:val="00813E4C"/>
    <w:rsid w:val="00820980"/>
    <w:rsid w:val="00821D30"/>
    <w:rsid w:val="0082226E"/>
    <w:rsid w:val="00822444"/>
    <w:rsid w:val="008229C0"/>
    <w:rsid w:val="00822AB0"/>
    <w:rsid w:val="008230F5"/>
    <w:rsid w:val="008235FD"/>
    <w:rsid w:val="00823689"/>
    <w:rsid w:val="00823EC1"/>
    <w:rsid w:val="00824937"/>
    <w:rsid w:val="008257DE"/>
    <w:rsid w:val="00826A18"/>
    <w:rsid w:val="00830F17"/>
    <w:rsid w:val="00831565"/>
    <w:rsid w:val="008336FE"/>
    <w:rsid w:val="00836761"/>
    <w:rsid w:val="008370DF"/>
    <w:rsid w:val="00837A47"/>
    <w:rsid w:val="00837EAF"/>
    <w:rsid w:val="00841BF2"/>
    <w:rsid w:val="0084247F"/>
    <w:rsid w:val="008440DD"/>
    <w:rsid w:val="00845F9E"/>
    <w:rsid w:val="00847727"/>
    <w:rsid w:val="00847EA8"/>
    <w:rsid w:val="00852849"/>
    <w:rsid w:val="00853BC6"/>
    <w:rsid w:val="00854E04"/>
    <w:rsid w:val="00855435"/>
    <w:rsid w:val="0085590D"/>
    <w:rsid w:val="008569CC"/>
    <w:rsid w:val="0086019F"/>
    <w:rsid w:val="00862B24"/>
    <w:rsid w:val="00862FE4"/>
    <w:rsid w:val="0086389A"/>
    <w:rsid w:val="00864238"/>
    <w:rsid w:val="008645F7"/>
    <w:rsid w:val="00865061"/>
    <w:rsid w:val="008655EA"/>
    <w:rsid w:val="00872581"/>
    <w:rsid w:val="0087470C"/>
    <w:rsid w:val="0087481B"/>
    <w:rsid w:val="00874B76"/>
    <w:rsid w:val="0087605E"/>
    <w:rsid w:val="00876D28"/>
    <w:rsid w:val="00881808"/>
    <w:rsid w:val="008839E2"/>
    <w:rsid w:val="00883E91"/>
    <w:rsid w:val="00883F61"/>
    <w:rsid w:val="00884E86"/>
    <w:rsid w:val="00885F45"/>
    <w:rsid w:val="0088650C"/>
    <w:rsid w:val="00887392"/>
    <w:rsid w:val="008901D1"/>
    <w:rsid w:val="00890376"/>
    <w:rsid w:val="008921BF"/>
    <w:rsid w:val="00892305"/>
    <w:rsid w:val="00892B3D"/>
    <w:rsid w:val="00896352"/>
    <w:rsid w:val="00896A9F"/>
    <w:rsid w:val="00896E97"/>
    <w:rsid w:val="008971D7"/>
    <w:rsid w:val="0089749A"/>
    <w:rsid w:val="008A149B"/>
    <w:rsid w:val="008A25D4"/>
    <w:rsid w:val="008A6B31"/>
    <w:rsid w:val="008A763A"/>
    <w:rsid w:val="008B0F69"/>
    <w:rsid w:val="008B1D8D"/>
    <w:rsid w:val="008B1FEE"/>
    <w:rsid w:val="008B2A4D"/>
    <w:rsid w:val="008B4014"/>
    <w:rsid w:val="008B45B4"/>
    <w:rsid w:val="008B4FC2"/>
    <w:rsid w:val="008B6785"/>
    <w:rsid w:val="008C0878"/>
    <w:rsid w:val="008C0AFE"/>
    <w:rsid w:val="008C15F1"/>
    <w:rsid w:val="008C1A1B"/>
    <w:rsid w:val="008C1C2A"/>
    <w:rsid w:val="008C1F5F"/>
    <w:rsid w:val="008C2300"/>
    <w:rsid w:val="008C2D16"/>
    <w:rsid w:val="008C466F"/>
    <w:rsid w:val="008C75A6"/>
    <w:rsid w:val="008C7E99"/>
    <w:rsid w:val="008D007A"/>
    <w:rsid w:val="008D327B"/>
    <w:rsid w:val="008D352B"/>
    <w:rsid w:val="008D3A71"/>
    <w:rsid w:val="008D4FC3"/>
    <w:rsid w:val="008D55FD"/>
    <w:rsid w:val="008D7260"/>
    <w:rsid w:val="008D7F64"/>
    <w:rsid w:val="008E2E74"/>
    <w:rsid w:val="008E3CC0"/>
    <w:rsid w:val="008E5DD0"/>
    <w:rsid w:val="008E64C2"/>
    <w:rsid w:val="008E724C"/>
    <w:rsid w:val="008E7AE2"/>
    <w:rsid w:val="008E7D68"/>
    <w:rsid w:val="008F2463"/>
    <w:rsid w:val="008F292B"/>
    <w:rsid w:val="008F2D1A"/>
    <w:rsid w:val="008F3017"/>
    <w:rsid w:val="008F5454"/>
    <w:rsid w:val="008F589B"/>
    <w:rsid w:val="008F7773"/>
    <w:rsid w:val="008F77AA"/>
    <w:rsid w:val="009011E4"/>
    <w:rsid w:val="009014FE"/>
    <w:rsid w:val="009016E9"/>
    <w:rsid w:val="00902BF1"/>
    <w:rsid w:val="00903228"/>
    <w:rsid w:val="00903416"/>
    <w:rsid w:val="00903C32"/>
    <w:rsid w:val="00904BFB"/>
    <w:rsid w:val="0091199A"/>
    <w:rsid w:val="0091383F"/>
    <w:rsid w:val="0091447F"/>
    <w:rsid w:val="00914E21"/>
    <w:rsid w:val="00916B16"/>
    <w:rsid w:val="009173B9"/>
    <w:rsid w:val="0091790D"/>
    <w:rsid w:val="00920420"/>
    <w:rsid w:val="009221DD"/>
    <w:rsid w:val="009228B9"/>
    <w:rsid w:val="00922F17"/>
    <w:rsid w:val="0092340C"/>
    <w:rsid w:val="0092385B"/>
    <w:rsid w:val="00923961"/>
    <w:rsid w:val="00925043"/>
    <w:rsid w:val="00925C08"/>
    <w:rsid w:val="00925D88"/>
    <w:rsid w:val="00926C62"/>
    <w:rsid w:val="00930036"/>
    <w:rsid w:val="00930628"/>
    <w:rsid w:val="00930B35"/>
    <w:rsid w:val="00931C82"/>
    <w:rsid w:val="00932415"/>
    <w:rsid w:val="00932656"/>
    <w:rsid w:val="0093298F"/>
    <w:rsid w:val="0093335D"/>
    <w:rsid w:val="00934241"/>
    <w:rsid w:val="00935D49"/>
    <w:rsid w:val="0093613E"/>
    <w:rsid w:val="00943026"/>
    <w:rsid w:val="0094311D"/>
    <w:rsid w:val="009456EC"/>
    <w:rsid w:val="0094573F"/>
    <w:rsid w:val="00947724"/>
    <w:rsid w:val="00947CE1"/>
    <w:rsid w:val="009519FC"/>
    <w:rsid w:val="00952285"/>
    <w:rsid w:val="00952D6F"/>
    <w:rsid w:val="00953377"/>
    <w:rsid w:val="009546AB"/>
    <w:rsid w:val="00955039"/>
    <w:rsid w:val="00957677"/>
    <w:rsid w:val="00957FBA"/>
    <w:rsid w:val="0096115F"/>
    <w:rsid w:val="00961251"/>
    <w:rsid w:val="00961C3D"/>
    <w:rsid w:val="00963F6E"/>
    <w:rsid w:val="00965680"/>
    <w:rsid w:val="009657CD"/>
    <w:rsid w:val="009664A1"/>
    <w:rsid w:val="00966B81"/>
    <w:rsid w:val="009701D1"/>
    <w:rsid w:val="009715B7"/>
    <w:rsid w:val="00973B6F"/>
    <w:rsid w:val="00974ABC"/>
    <w:rsid w:val="00975C5A"/>
    <w:rsid w:val="00975E34"/>
    <w:rsid w:val="00977D2C"/>
    <w:rsid w:val="009813F0"/>
    <w:rsid w:val="00981439"/>
    <w:rsid w:val="0098329F"/>
    <w:rsid w:val="00986AD5"/>
    <w:rsid w:val="009871EF"/>
    <w:rsid w:val="00987764"/>
    <w:rsid w:val="00987FD6"/>
    <w:rsid w:val="009904F7"/>
    <w:rsid w:val="00992066"/>
    <w:rsid w:val="00992DC9"/>
    <w:rsid w:val="00994407"/>
    <w:rsid w:val="00994B2F"/>
    <w:rsid w:val="00994B68"/>
    <w:rsid w:val="00996242"/>
    <w:rsid w:val="00996F83"/>
    <w:rsid w:val="009A0072"/>
    <w:rsid w:val="009A0582"/>
    <w:rsid w:val="009A08E8"/>
    <w:rsid w:val="009A0A3E"/>
    <w:rsid w:val="009A0A50"/>
    <w:rsid w:val="009A14D2"/>
    <w:rsid w:val="009A1617"/>
    <w:rsid w:val="009A2869"/>
    <w:rsid w:val="009A3FF9"/>
    <w:rsid w:val="009A640C"/>
    <w:rsid w:val="009A78BC"/>
    <w:rsid w:val="009B003A"/>
    <w:rsid w:val="009B1249"/>
    <w:rsid w:val="009B2529"/>
    <w:rsid w:val="009B4236"/>
    <w:rsid w:val="009B5084"/>
    <w:rsid w:val="009B627F"/>
    <w:rsid w:val="009C1F2B"/>
    <w:rsid w:val="009C3801"/>
    <w:rsid w:val="009C3E59"/>
    <w:rsid w:val="009C46D6"/>
    <w:rsid w:val="009C7110"/>
    <w:rsid w:val="009C7720"/>
    <w:rsid w:val="009C7A71"/>
    <w:rsid w:val="009D0526"/>
    <w:rsid w:val="009D1814"/>
    <w:rsid w:val="009D1B4C"/>
    <w:rsid w:val="009D2748"/>
    <w:rsid w:val="009D2CFF"/>
    <w:rsid w:val="009D2E8E"/>
    <w:rsid w:val="009D3585"/>
    <w:rsid w:val="009D51AF"/>
    <w:rsid w:val="009E01C0"/>
    <w:rsid w:val="009E12FD"/>
    <w:rsid w:val="009E1A0A"/>
    <w:rsid w:val="009E1B2A"/>
    <w:rsid w:val="009E68AD"/>
    <w:rsid w:val="009E6950"/>
    <w:rsid w:val="009E784A"/>
    <w:rsid w:val="009F06AE"/>
    <w:rsid w:val="009F0897"/>
    <w:rsid w:val="009F202F"/>
    <w:rsid w:val="009F3638"/>
    <w:rsid w:val="009F5247"/>
    <w:rsid w:val="009F645D"/>
    <w:rsid w:val="00A00FA9"/>
    <w:rsid w:val="00A010C3"/>
    <w:rsid w:val="00A02792"/>
    <w:rsid w:val="00A0328C"/>
    <w:rsid w:val="00A03401"/>
    <w:rsid w:val="00A06929"/>
    <w:rsid w:val="00A07AC8"/>
    <w:rsid w:val="00A100EE"/>
    <w:rsid w:val="00A11F21"/>
    <w:rsid w:val="00A145DF"/>
    <w:rsid w:val="00A1763A"/>
    <w:rsid w:val="00A220A3"/>
    <w:rsid w:val="00A23AFA"/>
    <w:rsid w:val="00A2546A"/>
    <w:rsid w:val="00A25D09"/>
    <w:rsid w:val="00A27BA2"/>
    <w:rsid w:val="00A27CEA"/>
    <w:rsid w:val="00A31B3E"/>
    <w:rsid w:val="00A32A8E"/>
    <w:rsid w:val="00A34C76"/>
    <w:rsid w:val="00A3559E"/>
    <w:rsid w:val="00A360B5"/>
    <w:rsid w:val="00A37705"/>
    <w:rsid w:val="00A40198"/>
    <w:rsid w:val="00A40927"/>
    <w:rsid w:val="00A42508"/>
    <w:rsid w:val="00A43DDE"/>
    <w:rsid w:val="00A473CD"/>
    <w:rsid w:val="00A5174C"/>
    <w:rsid w:val="00A5327A"/>
    <w:rsid w:val="00A532F3"/>
    <w:rsid w:val="00A545D7"/>
    <w:rsid w:val="00A616EA"/>
    <w:rsid w:val="00A62AD9"/>
    <w:rsid w:val="00A631BC"/>
    <w:rsid w:val="00A67F5D"/>
    <w:rsid w:val="00A70287"/>
    <w:rsid w:val="00A7073F"/>
    <w:rsid w:val="00A7118B"/>
    <w:rsid w:val="00A71430"/>
    <w:rsid w:val="00A72D1C"/>
    <w:rsid w:val="00A74C53"/>
    <w:rsid w:val="00A752D0"/>
    <w:rsid w:val="00A75D08"/>
    <w:rsid w:val="00A765CE"/>
    <w:rsid w:val="00A77CDD"/>
    <w:rsid w:val="00A804CB"/>
    <w:rsid w:val="00A80BB6"/>
    <w:rsid w:val="00A827BC"/>
    <w:rsid w:val="00A83AF6"/>
    <w:rsid w:val="00A83DCF"/>
    <w:rsid w:val="00A8489E"/>
    <w:rsid w:val="00A84DFC"/>
    <w:rsid w:val="00A8785B"/>
    <w:rsid w:val="00A878D5"/>
    <w:rsid w:val="00A878FC"/>
    <w:rsid w:val="00A90A6E"/>
    <w:rsid w:val="00A9244D"/>
    <w:rsid w:val="00A931C4"/>
    <w:rsid w:val="00A939AF"/>
    <w:rsid w:val="00A954E1"/>
    <w:rsid w:val="00A96D00"/>
    <w:rsid w:val="00A96D09"/>
    <w:rsid w:val="00A97AEF"/>
    <w:rsid w:val="00AA0C47"/>
    <w:rsid w:val="00AA2526"/>
    <w:rsid w:val="00AA34D1"/>
    <w:rsid w:val="00AA3F75"/>
    <w:rsid w:val="00AB1FB3"/>
    <w:rsid w:val="00AB5992"/>
    <w:rsid w:val="00AB7220"/>
    <w:rsid w:val="00AC151B"/>
    <w:rsid w:val="00AC1AEF"/>
    <w:rsid w:val="00AC29F3"/>
    <w:rsid w:val="00AC3457"/>
    <w:rsid w:val="00AC41C4"/>
    <w:rsid w:val="00AC56E9"/>
    <w:rsid w:val="00AC7352"/>
    <w:rsid w:val="00AC7EDA"/>
    <w:rsid w:val="00AD393B"/>
    <w:rsid w:val="00AD3E47"/>
    <w:rsid w:val="00AD4EC5"/>
    <w:rsid w:val="00AD4FDA"/>
    <w:rsid w:val="00AD71FE"/>
    <w:rsid w:val="00AD7503"/>
    <w:rsid w:val="00AD7A0E"/>
    <w:rsid w:val="00AD7B09"/>
    <w:rsid w:val="00AE2755"/>
    <w:rsid w:val="00AE2B7C"/>
    <w:rsid w:val="00AE2E9C"/>
    <w:rsid w:val="00AE2F12"/>
    <w:rsid w:val="00AE4BCD"/>
    <w:rsid w:val="00AE686D"/>
    <w:rsid w:val="00AE7C4B"/>
    <w:rsid w:val="00AF0AAA"/>
    <w:rsid w:val="00AF1096"/>
    <w:rsid w:val="00AF252F"/>
    <w:rsid w:val="00AF3544"/>
    <w:rsid w:val="00AF7C23"/>
    <w:rsid w:val="00B009E2"/>
    <w:rsid w:val="00B023F5"/>
    <w:rsid w:val="00B02D79"/>
    <w:rsid w:val="00B050DA"/>
    <w:rsid w:val="00B06835"/>
    <w:rsid w:val="00B073B0"/>
    <w:rsid w:val="00B10A81"/>
    <w:rsid w:val="00B10FC7"/>
    <w:rsid w:val="00B114E3"/>
    <w:rsid w:val="00B11EFC"/>
    <w:rsid w:val="00B13746"/>
    <w:rsid w:val="00B14684"/>
    <w:rsid w:val="00B16A12"/>
    <w:rsid w:val="00B202CC"/>
    <w:rsid w:val="00B228C0"/>
    <w:rsid w:val="00B231E5"/>
    <w:rsid w:val="00B238E0"/>
    <w:rsid w:val="00B25AE0"/>
    <w:rsid w:val="00B2707B"/>
    <w:rsid w:val="00B2731D"/>
    <w:rsid w:val="00B27D3B"/>
    <w:rsid w:val="00B27D3C"/>
    <w:rsid w:val="00B30A79"/>
    <w:rsid w:val="00B322A1"/>
    <w:rsid w:val="00B3397A"/>
    <w:rsid w:val="00B34E24"/>
    <w:rsid w:val="00B35229"/>
    <w:rsid w:val="00B376CF"/>
    <w:rsid w:val="00B37C44"/>
    <w:rsid w:val="00B41CE7"/>
    <w:rsid w:val="00B42731"/>
    <w:rsid w:val="00B44267"/>
    <w:rsid w:val="00B44AF5"/>
    <w:rsid w:val="00B4678F"/>
    <w:rsid w:val="00B46E0D"/>
    <w:rsid w:val="00B47BEC"/>
    <w:rsid w:val="00B501F8"/>
    <w:rsid w:val="00B50CCF"/>
    <w:rsid w:val="00B5182D"/>
    <w:rsid w:val="00B52DF2"/>
    <w:rsid w:val="00B5379C"/>
    <w:rsid w:val="00B54164"/>
    <w:rsid w:val="00B5485F"/>
    <w:rsid w:val="00B54C87"/>
    <w:rsid w:val="00B54FB0"/>
    <w:rsid w:val="00B55F77"/>
    <w:rsid w:val="00B56206"/>
    <w:rsid w:val="00B56EA2"/>
    <w:rsid w:val="00B57A12"/>
    <w:rsid w:val="00B639BA"/>
    <w:rsid w:val="00B63E65"/>
    <w:rsid w:val="00B6401F"/>
    <w:rsid w:val="00B6465A"/>
    <w:rsid w:val="00B66930"/>
    <w:rsid w:val="00B675E1"/>
    <w:rsid w:val="00B67C49"/>
    <w:rsid w:val="00B71F90"/>
    <w:rsid w:val="00B7476A"/>
    <w:rsid w:val="00B77585"/>
    <w:rsid w:val="00B779A5"/>
    <w:rsid w:val="00B77D49"/>
    <w:rsid w:val="00B77DB2"/>
    <w:rsid w:val="00B80F4F"/>
    <w:rsid w:val="00B81DCB"/>
    <w:rsid w:val="00B82F01"/>
    <w:rsid w:val="00B85463"/>
    <w:rsid w:val="00B859E1"/>
    <w:rsid w:val="00B90833"/>
    <w:rsid w:val="00B90DB8"/>
    <w:rsid w:val="00B92800"/>
    <w:rsid w:val="00B961E1"/>
    <w:rsid w:val="00B96E1D"/>
    <w:rsid w:val="00B970D0"/>
    <w:rsid w:val="00BA0F54"/>
    <w:rsid w:val="00BA277A"/>
    <w:rsid w:val="00BA41C0"/>
    <w:rsid w:val="00BA4CAB"/>
    <w:rsid w:val="00BA6524"/>
    <w:rsid w:val="00BB073D"/>
    <w:rsid w:val="00BB0CCF"/>
    <w:rsid w:val="00BB102C"/>
    <w:rsid w:val="00BB11C5"/>
    <w:rsid w:val="00BB1204"/>
    <w:rsid w:val="00BB1527"/>
    <w:rsid w:val="00BB25B9"/>
    <w:rsid w:val="00BB3419"/>
    <w:rsid w:val="00BB381E"/>
    <w:rsid w:val="00BB5B71"/>
    <w:rsid w:val="00BB6739"/>
    <w:rsid w:val="00BC0508"/>
    <w:rsid w:val="00BC0FD8"/>
    <w:rsid w:val="00BC12B2"/>
    <w:rsid w:val="00BC242B"/>
    <w:rsid w:val="00BC2A0C"/>
    <w:rsid w:val="00BC3A6A"/>
    <w:rsid w:val="00BC5CE4"/>
    <w:rsid w:val="00BC693A"/>
    <w:rsid w:val="00BC7009"/>
    <w:rsid w:val="00BC7FB0"/>
    <w:rsid w:val="00BD00EC"/>
    <w:rsid w:val="00BD16F7"/>
    <w:rsid w:val="00BD2DD4"/>
    <w:rsid w:val="00BD3367"/>
    <w:rsid w:val="00BD44C8"/>
    <w:rsid w:val="00BD5620"/>
    <w:rsid w:val="00BD6910"/>
    <w:rsid w:val="00BD73B6"/>
    <w:rsid w:val="00BE0318"/>
    <w:rsid w:val="00BE03C4"/>
    <w:rsid w:val="00BE14FE"/>
    <w:rsid w:val="00BE2BB7"/>
    <w:rsid w:val="00BE2FF3"/>
    <w:rsid w:val="00BE345F"/>
    <w:rsid w:val="00BE36F3"/>
    <w:rsid w:val="00BE38F3"/>
    <w:rsid w:val="00BE687A"/>
    <w:rsid w:val="00BE7D4E"/>
    <w:rsid w:val="00BF07EF"/>
    <w:rsid w:val="00BF458B"/>
    <w:rsid w:val="00BF525E"/>
    <w:rsid w:val="00BF7722"/>
    <w:rsid w:val="00C019B0"/>
    <w:rsid w:val="00C01A65"/>
    <w:rsid w:val="00C01ABF"/>
    <w:rsid w:val="00C02B87"/>
    <w:rsid w:val="00C03BA9"/>
    <w:rsid w:val="00C066D4"/>
    <w:rsid w:val="00C06B92"/>
    <w:rsid w:val="00C106CD"/>
    <w:rsid w:val="00C106FB"/>
    <w:rsid w:val="00C11A58"/>
    <w:rsid w:val="00C127F5"/>
    <w:rsid w:val="00C15A03"/>
    <w:rsid w:val="00C2065F"/>
    <w:rsid w:val="00C206B1"/>
    <w:rsid w:val="00C2307B"/>
    <w:rsid w:val="00C240AA"/>
    <w:rsid w:val="00C240EF"/>
    <w:rsid w:val="00C258DE"/>
    <w:rsid w:val="00C25A70"/>
    <w:rsid w:val="00C26184"/>
    <w:rsid w:val="00C269B9"/>
    <w:rsid w:val="00C314D2"/>
    <w:rsid w:val="00C3170E"/>
    <w:rsid w:val="00C330BA"/>
    <w:rsid w:val="00C336EF"/>
    <w:rsid w:val="00C34488"/>
    <w:rsid w:val="00C34FAB"/>
    <w:rsid w:val="00C352F9"/>
    <w:rsid w:val="00C35527"/>
    <w:rsid w:val="00C404B4"/>
    <w:rsid w:val="00C4086D"/>
    <w:rsid w:val="00C40B54"/>
    <w:rsid w:val="00C41A10"/>
    <w:rsid w:val="00C42026"/>
    <w:rsid w:val="00C425A6"/>
    <w:rsid w:val="00C43787"/>
    <w:rsid w:val="00C44B82"/>
    <w:rsid w:val="00C4546E"/>
    <w:rsid w:val="00C460A3"/>
    <w:rsid w:val="00C46730"/>
    <w:rsid w:val="00C477B7"/>
    <w:rsid w:val="00C503B7"/>
    <w:rsid w:val="00C50B2B"/>
    <w:rsid w:val="00C529E4"/>
    <w:rsid w:val="00C533B3"/>
    <w:rsid w:val="00C537C0"/>
    <w:rsid w:val="00C54129"/>
    <w:rsid w:val="00C55970"/>
    <w:rsid w:val="00C56237"/>
    <w:rsid w:val="00C566A8"/>
    <w:rsid w:val="00C5672E"/>
    <w:rsid w:val="00C571A7"/>
    <w:rsid w:val="00C574E3"/>
    <w:rsid w:val="00C57BF6"/>
    <w:rsid w:val="00C57DD2"/>
    <w:rsid w:val="00C61A68"/>
    <w:rsid w:val="00C6298C"/>
    <w:rsid w:val="00C641A9"/>
    <w:rsid w:val="00C64453"/>
    <w:rsid w:val="00C64CCB"/>
    <w:rsid w:val="00C64DBB"/>
    <w:rsid w:val="00C64FEE"/>
    <w:rsid w:val="00C651C8"/>
    <w:rsid w:val="00C660C4"/>
    <w:rsid w:val="00C666C8"/>
    <w:rsid w:val="00C66784"/>
    <w:rsid w:val="00C66C04"/>
    <w:rsid w:val="00C67BF5"/>
    <w:rsid w:val="00C708F9"/>
    <w:rsid w:val="00C725C1"/>
    <w:rsid w:val="00C73225"/>
    <w:rsid w:val="00C76126"/>
    <w:rsid w:val="00C761D6"/>
    <w:rsid w:val="00C82B07"/>
    <w:rsid w:val="00C8437F"/>
    <w:rsid w:val="00C8481F"/>
    <w:rsid w:val="00C859B3"/>
    <w:rsid w:val="00C86C77"/>
    <w:rsid w:val="00C86F2D"/>
    <w:rsid w:val="00C8783F"/>
    <w:rsid w:val="00C90752"/>
    <w:rsid w:val="00C90954"/>
    <w:rsid w:val="00C9136C"/>
    <w:rsid w:val="00C91AF2"/>
    <w:rsid w:val="00C91D9A"/>
    <w:rsid w:val="00C9277C"/>
    <w:rsid w:val="00C927B5"/>
    <w:rsid w:val="00C9327F"/>
    <w:rsid w:val="00C9380E"/>
    <w:rsid w:val="00C93B3C"/>
    <w:rsid w:val="00C94E80"/>
    <w:rsid w:val="00C9512A"/>
    <w:rsid w:val="00C96DB0"/>
    <w:rsid w:val="00C97F70"/>
    <w:rsid w:val="00CA0DDC"/>
    <w:rsid w:val="00CA1896"/>
    <w:rsid w:val="00CA265E"/>
    <w:rsid w:val="00CA26D6"/>
    <w:rsid w:val="00CA3539"/>
    <w:rsid w:val="00CA3E9E"/>
    <w:rsid w:val="00CA4F37"/>
    <w:rsid w:val="00CA547E"/>
    <w:rsid w:val="00CA5AD6"/>
    <w:rsid w:val="00CA7349"/>
    <w:rsid w:val="00CA73E3"/>
    <w:rsid w:val="00CB28AD"/>
    <w:rsid w:val="00CB3616"/>
    <w:rsid w:val="00CB36EF"/>
    <w:rsid w:val="00CB43F1"/>
    <w:rsid w:val="00CB4F47"/>
    <w:rsid w:val="00CB510B"/>
    <w:rsid w:val="00CB5B28"/>
    <w:rsid w:val="00CB6081"/>
    <w:rsid w:val="00CB608C"/>
    <w:rsid w:val="00CC26DB"/>
    <w:rsid w:val="00CC7C34"/>
    <w:rsid w:val="00CD0C67"/>
    <w:rsid w:val="00CD10AA"/>
    <w:rsid w:val="00CD16FB"/>
    <w:rsid w:val="00CD19FB"/>
    <w:rsid w:val="00CD1AC2"/>
    <w:rsid w:val="00CD20DD"/>
    <w:rsid w:val="00CD2EF3"/>
    <w:rsid w:val="00CD3213"/>
    <w:rsid w:val="00CD549A"/>
    <w:rsid w:val="00CD6FBB"/>
    <w:rsid w:val="00CE026B"/>
    <w:rsid w:val="00CE0399"/>
    <w:rsid w:val="00CE0E58"/>
    <w:rsid w:val="00CE2A07"/>
    <w:rsid w:val="00CE49E1"/>
    <w:rsid w:val="00CE54C7"/>
    <w:rsid w:val="00CE57DC"/>
    <w:rsid w:val="00CE730E"/>
    <w:rsid w:val="00CF1063"/>
    <w:rsid w:val="00CF1E7A"/>
    <w:rsid w:val="00CF2E29"/>
    <w:rsid w:val="00CF45CF"/>
    <w:rsid w:val="00CF47CD"/>
    <w:rsid w:val="00CF5371"/>
    <w:rsid w:val="00CF6FF5"/>
    <w:rsid w:val="00CF7BCE"/>
    <w:rsid w:val="00D0040E"/>
    <w:rsid w:val="00D01FB4"/>
    <w:rsid w:val="00D02DCF"/>
    <w:rsid w:val="00D0323A"/>
    <w:rsid w:val="00D03608"/>
    <w:rsid w:val="00D03772"/>
    <w:rsid w:val="00D039FB"/>
    <w:rsid w:val="00D04924"/>
    <w:rsid w:val="00D0493A"/>
    <w:rsid w:val="00D04B1D"/>
    <w:rsid w:val="00D0559F"/>
    <w:rsid w:val="00D0565B"/>
    <w:rsid w:val="00D0576E"/>
    <w:rsid w:val="00D05AE3"/>
    <w:rsid w:val="00D05FE3"/>
    <w:rsid w:val="00D07325"/>
    <w:rsid w:val="00D077E9"/>
    <w:rsid w:val="00D07F0A"/>
    <w:rsid w:val="00D1179A"/>
    <w:rsid w:val="00D12548"/>
    <w:rsid w:val="00D143C2"/>
    <w:rsid w:val="00D14A98"/>
    <w:rsid w:val="00D14C60"/>
    <w:rsid w:val="00D155F3"/>
    <w:rsid w:val="00D21862"/>
    <w:rsid w:val="00D2309C"/>
    <w:rsid w:val="00D23621"/>
    <w:rsid w:val="00D2399C"/>
    <w:rsid w:val="00D24E9F"/>
    <w:rsid w:val="00D25280"/>
    <w:rsid w:val="00D2542A"/>
    <w:rsid w:val="00D2548D"/>
    <w:rsid w:val="00D25627"/>
    <w:rsid w:val="00D2689A"/>
    <w:rsid w:val="00D32579"/>
    <w:rsid w:val="00D33118"/>
    <w:rsid w:val="00D3358D"/>
    <w:rsid w:val="00D36762"/>
    <w:rsid w:val="00D37759"/>
    <w:rsid w:val="00D418B1"/>
    <w:rsid w:val="00D42CB7"/>
    <w:rsid w:val="00D42D21"/>
    <w:rsid w:val="00D43612"/>
    <w:rsid w:val="00D43890"/>
    <w:rsid w:val="00D44C17"/>
    <w:rsid w:val="00D45983"/>
    <w:rsid w:val="00D46759"/>
    <w:rsid w:val="00D472A5"/>
    <w:rsid w:val="00D5039F"/>
    <w:rsid w:val="00D51178"/>
    <w:rsid w:val="00D52496"/>
    <w:rsid w:val="00D5264E"/>
    <w:rsid w:val="00D53514"/>
    <w:rsid w:val="00D5413D"/>
    <w:rsid w:val="00D557DB"/>
    <w:rsid w:val="00D5643F"/>
    <w:rsid w:val="00D5703C"/>
    <w:rsid w:val="00D570A9"/>
    <w:rsid w:val="00D63537"/>
    <w:rsid w:val="00D64F53"/>
    <w:rsid w:val="00D6553D"/>
    <w:rsid w:val="00D65FCC"/>
    <w:rsid w:val="00D66132"/>
    <w:rsid w:val="00D67EBA"/>
    <w:rsid w:val="00D67EEF"/>
    <w:rsid w:val="00D70D02"/>
    <w:rsid w:val="00D722C8"/>
    <w:rsid w:val="00D725CB"/>
    <w:rsid w:val="00D7621E"/>
    <w:rsid w:val="00D770C7"/>
    <w:rsid w:val="00D77C7F"/>
    <w:rsid w:val="00D801A1"/>
    <w:rsid w:val="00D81300"/>
    <w:rsid w:val="00D8326F"/>
    <w:rsid w:val="00D834EF"/>
    <w:rsid w:val="00D83DD8"/>
    <w:rsid w:val="00D8483A"/>
    <w:rsid w:val="00D84ADF"/>
    <w:rsid w:val="00D85C29"/>
    <w:rsid w:val="00D85D61"/>
    <w:rsid w:val="00D86945"/>
    <w:rsid w:val="00D87624"/>
    <w:rsid w:val="00D87C4E"/>
    <w:rsid w:val="00D90290"/>
    <w:rsid w:val="00D904D2"/>
    <w:rsid w:val="00D92A04"/>
    <w:rsid w:val="00D946DC"/>
    <w:rsid w:val="00D94833"/>
    <w:rsid w:val="00D956E8"/>
    <w:rsid w:val="00D9632E"/>
    <w:rsid w:val="00DA068C"/>
    <w:rsid w:val="00DA28B7"/>
    <w:rsid w:val="00DA2929"/>
    <w:rsid w:val="00DA3257"/>
    <w:rsid w:val="00DA5CFD"/>
    <w:rsid w:val="00DB1DF8"/>
    <w:rsid w:val="00DB207F"/>
    <w:rsid w:val="00DB2445"/>
    <w:rsid w:val="00DB3A4B"/>
    <w:rsid w:val="00DB54A7"/>
    <w:rsid w:val="00DB65B4"/>
    <w:rsid w:val="00DB6924"/>
    <w:rsid w:val="00DB7987"/>
    <w:rsid w:val="00DC0152"/>
    <w:rsid w:val="00DC1031"/>
    <w:rsid w:val="00DC1B52"/>
    <w:rsid w:val="00DC1F02"/>
    <w:rsid w:val="00DC3131"/>
    <w:rsid w:val="00DC3590"/>
    <w:rsid w:val="00DC3E24"/>
    <w:rsid w:val="00DC3E3A"/>
    <w:rsid w:val="00DC4471"/>
    <w:rsid w:val="00DC511D"/>
    <w:rsid w:val="00DC6CD2"/>
    <w:rsid w:val="00DC7D16"/>
    <w:rsid w:val="00DC7FA1"/>
    <w:rsid w:val="00DD152F"/>
    <w:rsid w:val="00DD290C"/>
    <w:rsid w:val="00DD300F"/>
    <w:rsid w:val="00DD4597"/>
    <w:rsid w:val="00DD4A40"/>
    <w:rsid w:val="00DD60D7"/>
    <w:rsid w:val="00DE019A"/>
    <w:rsid w:val="00DE1CEE"/>
    <w:rsid w:val="00DE213F"/>
    <w:rsid w:val="00DE25E4"/>
    <w:rsid w:val="00DE39A8"/>
    <w:rsid w:val="00DE42F7"/>
    <w:rsid w:val="00DE43EE"/>
    <w:rsid w:val="00DE51E4"/>
    <w:rsid w:val="00DF027C"/>
    <w:rsid w:val="00DF03F8"/>
    <w:rsid w:val="00DF165D"/>
    <w:rsid w:val="00DF1803"/>
    <w:rsid w:val="00DF3185"/>
    <w:rsid w:val="00DF359B"/>
    <w:rsid w:val="00DF6A26"/>
    <w:rsid w:val="00DF763E"/>
    <w:rsid w:val="00E00A32"/>
    <w:rsid w:val="00E00EA6"/>
    <w:rsid w:val="00E02B99"/>
    <w:rsid w:val="00E034BA"/>
    <w:rsid w:val="00E03C18"/>
    <w:rsid w:val="00E04BD8"/>
    <w:rsid w:val="00E0565B"/>
    <w:rsid w:val="00E07C30"/>
    <w:rsid w:val="00E10538"/>
    <w:rsid w:val="00E112E1"/>
    <w:rsid w:val="00E12AFD"/>
    <w:rsid w:val="00E13F91"/>
    <w:rsid w:val="00E1433C"/>
    <w:rsid w:val="00E148CD"/>
    <w:rsid w:val="00E14B34"/>
    <w:rsid w:val="00E16EEA"/>
    <w:rsid w:val="00E1725D"/>
    <w:rsid w:val="00E17E04"/>
    <w:rsid w:val="00E20D3C"/>
    <w:rsid w:val="00E2243B"/>
    <w:rsid w:val="00E22622"/>
    <w:rsid w:val="00E22ACD"/>
    <w:rsid w:val="00E238BF"/>
    <w:rsid w:val="00E24EED"/>
    <w:rsid w:val="00E26A65"/>
    <w:rsid w:val="00E270E1"/>
    <w:rsid w:val="00E279E4"/>
    <w:rsid w:val="00E37425"/>
    <w:rsid w:val="00E40EE0"/>
    <w:rsid w:val="00E44B66"/>
    <w:rsid w:val="00E4691A"/>
    <w:rsid w:val="00E4707A"/>
    <w:rsid w:val="00E5054A"/>
    <w:rsid w:val="00E524E9"/>
    <w:rsid w:val="00E538AE"/>
    <w:rsid w:val="00E573D0"/>
    <w:rsid w:val="00E57FB6"/>
    <w:rsid w:val="00E620B0"/>
    <w:rsid w:val="00E624CA"/>
    <w:rsid w:val="00E6271A"/>
    <w:rsid w:val="00E64637"/>
    <w:rsid w:val="00E64F1C"/>
    <w:rsid w:val="00E651E7"/>
    <w:rsid w:val="00E66A7C"/>
    <w:rsid w:val="00E705E5"/>
    <w:rsid w:val="00E70ACD"/>
    <w:rsid w:val="00E71AA5"/>
    <w:rsid w:val="00E71F41"/>
    <w:rsid w:val="00E728F5"/>
    <w:rsid w:val="00E74135"/>
    <w:rsid w:val="00E75764"/>
    <w:rsid w:val="00E772FD"/>
    <w:rsid w:val="00E77676"/>
    <w:rsid w:val="00E77745"/>
    <w:rsid w:val="00E80A1F"/>
    <w:rsid w:val="00E81B40"/>
    <w:rsid w:val="00E820E6"/>
    <w:rsid w:val="00E825B1"/>
    <w:rsid w:val="00E829A4"/>
    <w:rsid w:val="00E82E4D"/>
    <w:rsid w:val="00E84EA5"/>
    <w:rsid w:val="00E86695"/>
    <w:rsid w:val="00E86F19"/>
    <w:rsid w:val="00E91319"/>
    <w:rsid w:val="00E92A04"/>
    <w:rsid w:val="00E94FEF"/>
    <w:rsid w:val="00E958DA"/>
    <w:rsid w:val="00E95F9C"/>
    <w:rsid w:val="00E96367"/>
    <w:rsid w:val="00EA038B"/>
    <w:rsid w:val="00EA0FA4"/>
    <w:rsid w:val="00EA392B"/>
    <w:rsid w:val="00EA3C8B"/>
    <w:rsid w:val="00EA4745"/>
    <w:rsid w:val="00EA4B97"/>
    <w:rsid w:val="00EA50BE"/>
    <w:rsid w:val="00EA5524"/>
    <w:rsid w:val="00EB1F1A"/>
    <w:rsid w:val="00EB495F"/>
    <w:rsid w:val="00EB6C67"/>
    <w:rsid w:val="00EC1217"/>
    <w:rsid w:val="00EC1975"/>
    <w:rsid w:val="00EC2678"/>
    <w:rsid w:val="00EC26A9"/>
    <w:rsid w:val="00EC3CCB"/>
    <w:rsid w:val="00EC3F47"/>
    <w:rsid w:val="00EC5306"/>
    <w:rsid w:val="00EC612A"/>
    <w:rsid w:val="00EC6D53"/>
    <w:rsid w:val="00ED11F8"/>
    <w:rsid w:val="00ED180E"/>
    <w:rsid w:val="00ED1B25"/>
    <w:rsid w:val="00ED25F2"/>
    <w:rsid w:val="00ED25F6"/>
    <w:rsid w:val="00ED30B5"/>
    <w:rsid w:val="00ED3CC4"/>
    <w:rsid w:val="00ED3D5F"/>
    <w:rsid w:val="00ED591E"/>
    <w:rsid w:val="00ED72D8"/>
    <w:rsid w:val="00ED74C4"/>
    <w:rsid w:val="00EE2315"/>
    <w:rsid w:val="00EE4675"/>
    <w:rsid w:val="00EE5970"/>
    <w:rsid w:val="00EE7A3E"/>
    <w:rsid w:val="00EE7A61"/>
    <w:rsid w:val="00EF17FA"/>
    <w:rsid w:val="00EF2467"/>
    <w:rsid w:val="00EF306F"/>
    <w:rsid w:val="00EF34E8"/>
    <w:rsid w:val="00EF39A7"/>
    <w:rsid w:val="00EF555B"/>
    <w:rsid w:val="00EF6B61"/>
    <w:rsid w:val="00EF7B82"/>
    <w:rsid w:val="00EF7D6D"/>
    <w:rsid w:val="00F00142"/>
    <w:rsid w:val="00F027BB"/>
    <w:rsid w:val="00F03138"/>
    <w:rsid w:val="00F04B76"/>
    <w:rsid w:val="00F06D3B"/>
    <w:rsid w:val="00F07E47"/>
    <w:rsid w:val="00F1100D"/>
    <w:rsid w:val="00F11DCF"/>
    <w:rsid w:val="00F1438C"/>
    <w:rsid w:val="00F162EA"/>
    <w:rsid w:val="00F167B8"/>
    <w:rsid w:val="00F20F0A"/>
    <w:rsid w:val="00F226F2"/>
    <w:rsid w:val="00F23062"/>
    <w:rsid w:val="00F23258"/>
    <w:rsid w:val="00F23835"/>
    <w:rsid w:val="00F23DE2"/>
    <w:rsid w:val="00F242DE"/>
    <w:rsid w:val="00F2501C"/>
    <w:rsid w:val="00F2628A"/>
    <w:rsid w:val="00F27295"/>
    <w:rsid w:val="00F274FE"/>
    <w:rsid w:val="00F27B9A"/>
    <w:rsid w:val="00F30B5F"/>
    <w:rsid w:val="00F313BB"/>
    <w:rsid w:val="00F31703"/>
    <w:rsid w:val="00F31A57"/>
    <w:rsid w:val="00F3210B"/>
    <w:rsid w:val="00F3308D"/>
    <w:rsid w:val="00F33235"/>
    <w:rsid w:val="00F33E5D"/>
    <w:rsid w:val="00F34025"/>
    <w:rsid w:val="00F35708"/>
    <w:rsid w:val="00F36670"/>
    <w:rsid w:val="00F40BE9"/>
    <w:rsid w:val="00F43D00"/>
    <w:rsid w:val="00F4454B"/>
    <w:rsid w:val="00F50DF3"/>
    <w:rsid w:val="00F52D27"/>
    <w:rsid w:val="00F5365F"/>
    <w:rsid w:val="00F53710"/>
    <w:rsid w:val="00F53FA6"/>
    <w:rsid w:val="00F5481C"/>
    <w:rsid w:val="00F60327"/>
    <w:rsid w:val="00F608AE"/>
    <w:rsid w:val="00F60FDA"/>
    <w:rsid w:val="00F61D93"/>
    <w:rsid w:val="00F62A11"/>
    <w:rsid w:val="00F63AD3"/>
    <w:rsid w:val="00F669FF"/>
    <w:rsid w:val="00F70737"/>
    <w:rsid w:val="00F70F61"/>
    <w:rsid w:val="00F7189C"/>
    <w:rsid w:val="00F72C84"/>
    <w:rsid w:val="00F73556"/>
    <w:rsid w:val="00F7490D"/>
    <w:rsid w:val="00F74C1C"/>
    <w:rsid w:val="00F7537F"/>
    <w:rsid w:val="00F75A77"/>
    <w:rsid w:val="00F75BE3"/>
    <w:rsid w:val="00F806B7"/>
    <w:rsid w:val="00F819F1"/>
    <w:rsid w:val="00F81EF8"/>
    <w:rsid w:val="00F82B2D"/>
    <w:rsid w:val="00F83527"/>
    <w:rsid w:val="00F83F22"/>
    <w:rsid w:val="00F84F04"/>
    <w:rsid w:val="00F857D3"/>
    <w:rsid w:val="00F8685C"/>
    <w:rsid w:val="00F8789B"/>
    <w:rsid w:val="00F87E47"/>
    <w:rsid w:val="00F90648"/>
    <w:rsid w:val="00F92765"/>
    <w:rsid w:val="00F92B86"/>
    <w:rsid w:val="00F92DC0"/>
    <w:rsid w:val="00F92E20"/>
    <w:rsid w:val="00F94026"/>
    <w:rsid w:val="00F94FB0"/>
    <w:rsid w:val="00F959D2"/>
    <w:rsid w:val="00F96BB2"/>
    <w:rsid w:val="00F977FA"/>
    <w:rsid w:val="00FA131B"/>
    <w:rsid w:val="00FA2048"/>
    <w:rsid w:val="00FA7361"/>
    <w:rsid w:val="00FA7CD2"/>
    <w:rsid w:val="00FB07C3"/>
    <w:rsid w:val="00FB155A"/>
    <w:rsid w:val="00FB1937"/>
    <w:rsid w:val="00FB390C"/>
    <w:rsid w:val="00FB4370"/>
    <w:rsid w:val="00FB4793"/>
    <w:rsid w:val="00FB4AF4"/>
    <w:rsid w:val="00FB5CEB"/>
    <w:rsid w:val="00FC032D"/>
    <w:rsid w:val="00FC1CEC"/>
    <w:rsid w:val="00FC1D31"/>
    <w:rsid w:val="00FC332B"/>
    <w:rsid w:val="00FC3550"/>
    <w:rsid w:val="00FC3A24"/>
    <w:rsid w:val="00FC52F0"/>
    <w:rsid w:val="00FC6E85"/>
    <w:rsid w:val="00FC74ED"/>
    <w:rsid w:val="00FD06F0"/>
    <w:rsid w:val="00FD178F"/>
    <w:rsid w:val="00FD243F"/>
    <w:rsid w:val="00FD389A"/>
    <w:rsid w:val="00FD390A"/>
    <w:rsid w:val="00FD3BBD"/>
    <w:rsid w:val="00FD4861"/>
    <w:rsid w:val="00FD583F"/>
    <w:rsid w:val="00FD7488"/>
    <w:rsid w:val="00FD7D96"/>
    <w:rsid w:val="00FE0CB5"/>
    <w:rsid w:val="00FE1BE7"/>
    <w:rsid w:val="00FE1C55"/>
    <w:rsid w:val="00FE25D0"/>
    <w:rsid w:val="00FE3AA1"/>
    <w:rsid w:val="00FE6AB6"/>
    <w:rsid w:val="00FE7121"/>
    <w:rsid w:val="00FF1074"/>
    <w:rsid w:val="00FF127D"/>
    <w:rsid w:val="00FF16B4"/>
    <w:rsid w:val="00FF2010"/>
    <w:rsid w:val="00FF4F3D"/>
    <w:rsid w:val="00FF509F"/>
    <w:rsid w:val="00FF581E"/>
    <w:rsid w:val="00FF6BB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EE815"/>
  <w15:docId w15:val="{C024EDB6-B78A-4622-9B3F-892DFDBA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35"/>
    <w:pPr>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26A65"/>
    <w:pPr>
      <w:widowControl w:val="0"/>
      <w:autoSpaceDE w:val="0"/>
      <w:autoSpaceDN w:val="0"/>
      <w:spacing w:before="44" w:after="18"/>
      <w:jc w:val="center"/>
      <w:outlineLvl w:val="0"/>
    </w:pPr>
    <w:rPr>
      <w:rFonts w:eastAsia="Calibri" w:cs="Calibri"/>
      <w:b/>
      <w:bCs/>
      <w:caps/>
      <w:szCs w:val="28"/>
    </w:rPr>
  </w:style>
  <w:style w:type="paragraph" w:styleId="Heading2">
    <w:name w:val="heading 2"/>
    <w:basedOn w:val="Normal"/>
    <w:next w:val="Normal"/>
    <w:link w:val="Heading2Char"/>
    <w:uiPriority w:val="9"/>
    <w:qFormat/>
    <w:rsid w:val="007267D8"/>
    <w:pPr>
      <w:widowControl w:val="0"/>
      <w:autoSpaceDE w:val="0"/>
      <w:autoSpaceDN w:val="0"/>
      <w:spacing w:before="44" w:after="18"/>
      <w:jc w:val="both"/>
      <w:outlineLvl w:val="1"/>
    </w:pPr>
    <w:rPr>
      <w:rFonts w:eastAsia="Calibri" w:cs="Calibri"/>
      <w:b/>
      <w:bCs/>
      <w:szCs w:val="28"/>
    </w:rPr>
  </w:style>
  <w:style w:type="paragraph" w:styleId="Heading3">
    <w:name w:val="heading 3"/>
    <w:basedOn w:val="Normal"/>
    <w:next w:val="Normal"/>
    <w:link w:val="Heading3Char"/>
    <w:uiPriority w:val="9"/>
    <w:unhideWhenUsed/>
    <w:qFormat/>
    <w:rsid w:val="00630104"/>
    <w:pPr>
      <w:widowControl w:val="0"/>
      <w:autoSpaceDE w:val="0"/>
      <w:autoSpaceDN w:val="0"/>
      <w:spacing w:before="44" w:after="18"/>
      <w:outlineLvl w:val="2"/>
    </w:pPr>
    <w:rPr>
      <w:rFonts w:ascii="Calibri" w:eastAsia="Calibri" w:hAnsi="Calibri" w:cs="Calibri"/>
      <w:b/>
      <w:bCs/>
      <w:color w:val="0A5293"/>
    </w:rPr>
  </w:style>
  <w:style w:type="paragraph" w:styleId="Heading4">
    <w:name w:val="heading 4"/>
    <w:basedOn w:val="Normal"/>
    <w:next w:val="Normal"/>
    <w:link w:val="Heading4Char"/>
    <w:uiPriority w:val="9"/>
    <w:semiHidden/>
    <w:unhideWhenUsed/>
    <w:qFormat/>
    <w:rsid w:val="00572511"/>
    <w:pPr>
      <w:keepNext/>
      <w:keepLines/>
      <w:spacing w:before="240" w:after="40" w:line="276" w:lineRule="auto"/>
      <w:outlineLvl w:val="3"/>
    </w:pPr>
    <w:rPr>
      <w:rFonts w:ascii="Calibri" w:eastAsia="Calibri" w:hAnsi="Calibri" w:cs="Calibri"/>
      <w:b/>
      <w:color w:val="0F0D29"/>
    </w:rPr>
  </w:style>
  <w:style w:type="paragraph" w:styleId="Heading5">
    <w:name w:val="heading 5"/>
    <w:basedOn w:val="Normal"/>
    <w:next w:val="Normal"/>
    <w:link w:val="Heading5Char"/>
    <w:uiPriority w:val="9"/>
    <w:semiHidden/>
    <w:unhideWhenUsed/>
    <w:qFormat/>
    <w:rsid w:val="00572511"/>
    <w:pPr>
      <w:keepNext/>
      <w:keepLines/>
      <w:spacing w:before="220" w:after="40" w:line="276" w:lineRule="auto"/>
      <w:outlineLvl w:val="4"/>
    </w:pPr>
    <w:rPr>
      <w:rFonts w:ascii="Calibri" w:eastAsia="Calibri" w:hAnsi="Calibri" w:cs="Calibri"/>
      <w:b/>
      <w:color w:val="0F0D29"/>
      <w:sz w:val="22"/>
      <w:szCs w:val="22"/>
    </w:rPr>
  </w:style>
  <w:style w:type="paragraph" w:styleId="Heading6">
    <w:name w:val="heading 6"/>
    <w:basedOn w:val="Normal"/>
    <w:next w:val="Normal"/>
    <w:link w:val="Heading6Char"/>
    <w:uiPriority w:val="9"/>
    <w:semiHidden/>
    <w:unhideWhenUsed/>
    <w:qFormat/>
    <w:rsid w:val="00572511"/>
    <w:pPr>
      <w:keepNext/>
      <w:keepLines/>
      <w:spacing w:before="200" w:after="40" w:line="276" w:lineRule="auto"/>
      <w:outlineLvl w:val="5"/>
    </w:pPr>
    <w:rPr>
      <w:rFonts w:ascii="Calibri" w:eastAsia="Calibri" w:hAnsi="Calibri" w:cs="Calibri"/>
      <w:b/>
      <w:color w:val="0F0D2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A65"/>
    <w:rPr>
      <w:rFonts w:ascii="Times New Roman" w:eastAsia="Calibri" w:hAnsi="Times New Roman" w:cs="Calibri"/>
      <w:b/>
      <w:bCs/>
      <w:caps/>
      <w:szCs w:val="28"/>
    </w:rPr>
  </w:style>
  <w:style w:type="character" w:customStyle="1" w:styleId="Heading2Char">
    <w:name w:val="Heading 2 Char"/>
    <w:basedOn w:val="DefaultParagraphFont"/>
    <w:link w:val="Heading2"/>
    <w:uiPriority w:val="9"/>
    <w:rsid w:val="007267D8"/>
    <w:rPr>
      <w:rFonts w:ascii="Times New Roman" w:eastAsia="Calibri" w:hAnsi="Times New Roman" w:cs="Calibri"/>
      <w:b/>
      <w:bCs/>
      <w:szCs w:val="28"/>
    </w:rPr>
  </w:style>
  <w:style w:type="character" w:customStyle="1" w:styleId="Heading3Char">
    <w:name w:val="Heading 3 Char"/>
    <w:basedOn w:val="DefaultParagraphFont"/>
    <w:link w:val="Heading3"/>
    <w:uiPriority w:val="9"/>
    <w:rsid w:val="00630104"/>
    <w:rPr>
      <w:rFonts w:ascii="Calibri" w:eastAsia="Calibri" w:hAnsi="Calibri" w:cs="Calibri"/>
      <w:b/>
      <w:bCs/>
      <w:color w:val="0A5293"/>
    </w:rPr>
  </w:style>
  <w:style w:type="paragraph" w:styleId="BalloonText">
    <w:name w:val="Balloon Text"/>
    <w:basedOn w:val="Normal"/>
    <w:link w:val="BalloonTextChar"/>
    <w:uiPriority w:val="99"/>
    <w:semiHidden/>
    <w:unhideWhenUsed/>
    <w:pPr>
      <w:spacing w:line="276" w:lineRule="auto"/>
    </w:pPr>
    <w:rPr>
      <w:rFonts w:ascii="Tahoma" w:eastAsiaTheme="minorEastAsia" w:hAnsi="Tahoma" w:cs="Tahoma"/>
      <w:b/>
      <w:color w:val="0F0D29" w:themeColor="text1"/>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0"/>
    <w:qFormat/>
    <w:rsid w:val="00D86945"/>
    <w:pPr>
      <w:spacing w:after="200"/>
    </w:pPr>
    <w:rPr>
      <w:rFonts w:asciiTheme="majorHAnsi" w:eastAsiaTheme="majorEastAsia" w:hAnsiTheme="majorHAnsi" w:cstheme="majorBidi"/>
      <w:b/>
      <w:bCs/>
      <w:color w:val="0F0D29" w:themeColor="text1"/>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11"/>
    <w:qFormat/>
    <w:rsid w:val="00D86945"/>
    <w:pPr>
      <w:framePr w:hSpace="180" w:wrap="around" w:vAnchor="text" w:hAnchor="margin" w:y="1167"/>
      <w:spacing w:line="276" w:lineRule="auto"/>
    </w:pPr>
    <w:rPr>
      <w:rFonts w:asciiTheme="minorHAnsi" w:eastAsiaTheme="minorEastAsia" w:hAnsiTheme="minorHAnsi" w:cstheme="minorBidi"/>
      <w:caps/>
      <w:color w:val="0F0D29" w:themeColor="text1"/>
      <w:spacing w:val="20"/>
      <w:sz w:val="32"/>
      <w:szCs w:val="2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paragraph" w:styleId="Header">
    <w:name w:val="header"/>
    <w:basedOn w:val="Normal"/>
    <w:link w:val="HeaderChar"/>
    <w:uiPriority w:val="8"/>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rPr>
      <w:rFonts w:asciiTheme="minorHAnsi" w:eastAsiaTheme="minorEastAsia" w:hAnsiTheme="minorHAnsi" w:cstheme="minorBidi"/>
      <w:b/>
      <w:color w:val="0F0D29" w:themeColor="text1"/>
      <w:sz w:val="28"/>
      <w:szCs w:val="22"/>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pPr>
      <w:spacing w:line="276" w:lineRule="auto"/>
    </w:pPr>
    <w:rPr>
      <w:rFonts w:asciiTheme="minorHAnsi" w:eastAsiaTheme="minorEastAsia" w:hAnsiTheme="minorHAnsi" w:cstheme="minorBidi"/>
      <w:color w:val="0F0D29" w:themeColor="text1"/>
      <w:sz w:val="28"/>
      <w:szCs w:val="22"/>
    </w:rPr>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paragraph" w:customStyle="1" w:styleId="EmphasisText">
    <w:name w:val="Emphasis Text"/>
    <w:basedOn w:val="Normal"/>
    <w:link w:val="EmphasisTextChar"/>
    <w:qFormat/>
    <w:rsid w:val="00DF027C"/>
    <w:pPr>
      <w:spacing w:line="276" w:lineRule="auto"/>
    </w:pPr>
    <w:rPr>
      <w:rFonts w:asciiTheme="minorHAnsi" w:eastAsiaTheme="minorEastAsia" w:hAnsiTheme="minorHAnsi" w:cstheme="minorBidi"/>
      <w:b/>
      <w:color w:val="0F0D29" w:themeColor="text1"/>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CommentText">
    <w:name w:val="annotation text"/>
    <w:basedOn w:val="Normal"/>
    <w:link w:val="CommentTextChar"/>
    <w:uiPriority w:val="99"/>
    <w:unhideWhenUsed/>
    <w:rsid w:val="00837A47"/>
    <w:rPr>
      <w:rFonts w:ascii="Cambria" w:eastAsiaTheme="minorHAnsi" w:hAnsi="Cambria" w:cstheme="minorBidi"/>
      <w:sz w:val="20"/>
      <w:szCs w:val="20"/>
    </w:rPr>
  </w:style>
  <w:style w:type="character" w:customStyle="1" w:styleId="CommentTextChar">
    <w:name w:val="Comment Text Char"/>
    <w:basedOn w:val="DefaultParagraphFont"/>
    <w:link w:val="CommentText"/>
    <w:uiPriority w:val="99"/>
    <w:rsid w:val="00837A47"/>
    <w:rPr>
      <w:rFonts w:ascii="Cambria" w:hAnsi="Cambria"/>
      <w:sz w:val="20"/>
      <w:szCs w:val="20"/>
    </w:rPr>
  </w:style>
  <w:style w:type="character" w:styleId="CommentReference">
    <w:name w:val="annotation reference"/>
    <w:basedOn w:val="DefaultParagraphFont"/>
    <w:uiPriority w:val="99"/>
    <w:semiHidden/>
    <w:unhideWhenUsed/>
    <w:rsid w:val="00837A47"/>
    <w:rPr>
      <w:sz w:val="16"/>
      <w:szCs w:val="16"/>
    </w:rPr>
  </w:style>
  <w:style w:type="paragraph" w:styleId="ListParagraph">
    <w:name w:val="List Paragraph"/>
    <w:basedOn w:val="Normal"/>
    <w:uiPriority w:val="34"/>
    <w:qFormat/>
    <w:rsid w:val="00837A47"/>
    <w:pPr>
      <w:ind w:left="720"/>
      <w:contextualSpacing/>
    </w:pPr>
    <w:rPr>
      <w:rFonts w:ascii="Cambria" w:eastAsiaTheme="minorHAnsi" w:hAnsi="Cambria" w:cstheme="minorBidi"/>
      <w:sz w:val="22"/>
      <w:szCs w:val="22"/>
    </w:rPr>
  </w:style>
  <w:style w:type="character" w:styleId="Hyperlink">
    <w:name w:val="Hyperlink"/>
    <w:basedOn w:val="DefaultParagraphFont"/>
    <w:uiPriority w:val="99"/>
    <w:unhideWhenUsed/>
    <w:rsid w:val="00837A47"/>
    <w:rPr>
      <w:color w:val="3592CF" w:themeColor="hyperlink"/>
      <w:u w:val="single"/>
    </w:rPr>
  </w:style>
  <w:style w:type="character" w:styleId="UnresolvedMention">
    <w:name w:val="Unresolved Mention"/>
    <w:basedOn w:val="DefaultParagraphFont"/>
    <w:uiPriority w:val="99"/>
    <w:semiHidden/>
    <w:unhideWhenUsed/>
    <w:rsid w:val="00837A47"/>
    <w:rPr>
      <w:color w:val="605E5C"/>
      <w:shd w:val="clear" w:color="auto" w:fill="E1DFDD"/>
    </w:rPr>
  </w:style>
  <w:style w:type="character" w:styleId="FootnoteReference">
    <w:name w:val="footnote reference"/>
    <w:basedOn w:val="DefaultParagraphFont"/>
    <w:uiPriority w:val="99"/>
    <w:semiHidden/>
    <w:unhideWhenUsed/>
    <w:rsid w:val="00837A47"/>
    <w:rPr>
      <w:vertAlign w:val="superscript"/>
    </w:rPr>
  </w:style>
  <w:style w:type="character" w:customStyle="1" w:styleId="FootnoteTextChar">
    <w:name w:val="Footnote Text Char"/>
    <w:basedOn w:val="DefaultParagraphFont"/>
    <w:link w:val="FootnoteText"/>
    <w:uiPriority w:val="99"/>
    <w:semiHidden/>
    <w:rsid w:val="00837A47"/>
    <w:rPr>
      <w:sz w:val="20"/>
      <w:szCs w:val="20"/>
    </w:rPr>
  </w:style>
  <w:style w:type="paragraph" w:styleId="FootnoteText">
    <w:name w:val="footnote text"/>
    <w:basedOn w:val="Normal"/>
    <w:link w:val="FootnoteTextChar"/>
    <w:uiPriority w:val="99"/>
    <w:semiHidden/>
    <w:unhideWhenUsed/>
    <w:rsid w:val="00837A47"/>
    <w:rPr>
      <w:rFonts w:asciiTheme="minorHAnsi" w:eastAsiaTheme="minorHAnsi" w:hAnsiTheme="minorHAnsi" w:cstheme="minorBidi"/>
      <w:sz w:val="20"/>
      <w:szCs w:val="20"/>
    </w:rPr>
  </w:style>
  <w:style w:type="character" w:customStyle="1" w:styleId="FootnoteTextChar1">
    <w:name w:val="Footnote Text Char1"/>
    <w:basedOn w:val="DefaultParagraphFont"/>
    <w:uiPriority w:val="99"/>
    <w:semiHidden/>
    <w:rsid w:val="00837A47"/>
    <w:rPr>
      <w:rFonts w:eastAsiaTheme="minorEastAsia"/>
      <w:b/>
      <w:color w:val="082A75" w:themeColor="text2"/>
      <w:sz w:val="20"/>
      <w:szCs w:val="20"/>
    </w:rPr>
  </w:style>
  <w:style w:type="paragraph" w:styleId="TOC1">
    <w:name w:val="toc 1"/>
    <w:basedOn w:val="Normal"/>
    <w:next w:val="Normal"/>
    <w:autoRedefine/>
    <w:uiPriority w:val="39"/>
    <w:unhideWhenUsed/>
    <w:rsid w:val="00514B8E"/>
    <w:pPr>
      <w:tabs>
        <w:tab w:val="right" w:leader="dot" w:pos="9926"/>
      </w:tabs>
    </w:pPr>
    <w:rPr>
      <w:rFonts w:asciiTheme="minorHAnsi" w:eastAsiaTheme="minorEastAsia" w:hAnsiTheme="minorHAnsi" w:cstheme="minorHAnsi"/>
      <w:b/>
      <w:noProof/>
      <w:color w:val="0F0D29" w:themeColor="text1"/>
    </w:rPr>
  </w:style>
  <w:style w:type="paragraph" w:styleId="TOC2">
    <w:name w:val="toc 2"/>
    <w:basedOn w:val="Normal"/>
    <w:next w:val="Normal"/>
    <w:autoRedefine/>
    <w:uiPriority w:val="39"/>
    <w:unhideWhenUsed/>
    <w:rsid w:val="00B80F4F"/>
    <w:pPr>
      <w:tabs>
        <w:tab w:val="right" w:leader="dot" w:pos="9926"/>
      </w:tabs>
      <w:ind w:left="280"/>
    </w:pPr>
    <w:rPr>
      <w:rFonts w:asciiTheme="minorHAnsi" w:eastAsiaTheme="minorEastAsia" w:hAnsiTheme="minorHAnsi" w:cstheme="minorBidi"/>
      <w:b/>
      <w:color w:val="0F0D29" w:themeColor="text1"/>
      <w:sz w:val="28"/>
      <w:szCs w:val="22"/>
    </w:rPr>
  </w:style>
  <w:style w:type="paragraph" w:styleId="Caption">
    <w:name w:val="caption"/>
    <w:basedOn w:val="Normal"/>
    <w:next w:val="Normal"/>
    <w:link w:val="CaptionChar"/>
    <w:uiPriority w:val="99"/>
    <w:unhideWhenUsed/>
    <w:rsid w:val="00D2399C"/>
    <w:pPr>
      <w:spacing w:after="200"/>
    </w:pPr>
    <w:rPr>
      <w:rFonts w:asciiTheme="minorHAnsi" w:eastAsiaTheme="minorEastAsia" w:hAnsiTheme="minorHAnsi" w:cstheme="minorBidi"/>
      <w:b/>
      <w:i/>
      <w:iCs/>
      <w:color w:val="0F0D29" w:themeColor="text1"/>
      <w:sz w:val="18"/>
      <w:szCs w:val="18"/>
    </w:rPr>
  </w:style>
  <w:style w:type="paragraph" w:styleId="TableofFigures">
    <w:name w:val="table of figures"/>
    <w:basedOn w:val="Normal"/>
    <w:next w:val="Normal"/>
    <w:uiPriority w:val="99"/>
    <w:unhideWhenUsed/>
    <w:qFormat/>
    <w:rsid w:val="009B5084"/>
    <w:pPr>
      <w:spacing w:line="276" w:lineRule="auto"/>
    </w:pPr>
    <w:rPr>
      <w:rFonts w:asciiTheme="minorHAnsi" w:eastAsiaTheme="minorEastAsia" w:hAnsiTheme="minorHAnsi" w:cstheme="minorBidi"/>
      <w:b/>
      <w:color w:val="0F0D29" w:themeColor="text1"/>
      <w:szCs w:val="22"/>
    </w:rPr>
  </w:style>
  <w:style w:type="paragraph" w:customStyle="1" w:styleId="Figures">
    <w:name w:val="Figures"/>
    <w:basedOn w:val="Caption"/>
    <w:link w:val="FiguresChar"/>
    <w:qFormat/>
    <w:rsid w:val="004E6DF1"/>
    <w:pPr>
      <w:jc w:val="center"/>
    </w:pPr>
    <w:rPr>
      <w:sz w:val="24"/>
    </w:rPr>
  </w:style>
  <w:style w:type="paragraph" w:customStyle="1" w:styleId="Table">
    <w:name w:val="Table"/>
    <w:basedOn w:val="Caption"/>
    <w:link w:val="TableChar"/>
    <w:qFormat/>
    <w:rsid w:val="005C1A1C"/>
    <w:pPr>
      <w:keepNext/>
    </w:pPr>
    <w:rPr>
      <w:sz w:val="24"/>
    </w:rPr>
  </w:style>
  <w:style w:type="character" w:customStyle="1" w:styleId="CaptionChar">
    <w:name w:val="Caption Char"/>
    <w:basedOn w:val="DefaultParagraphFont"/>
    <w:link w:val="Caption"/>
    <w:uiPriority w:val="99"/>
    <w:rsid w:val="00D2399C"/>
    <w:rPr>
      <w:rFonts w:eastAsiaTheme="minorEastAsia"/>
      <w:b/>
      <w:i/>
      <w:iCs/>
      <w:color w:val="082A75" w:themeColor="text2"/>
      <w:sz w:val="18"/>
      <w:szCs w:val="18"/>
    </w:rPr>
  </w:style>
  <w:style w:type="character" w:customStyle="1" w:styleId="FiguresChar">
    <w:name w:val="Figures Char"/>
    <w:basedOn w:val="CaptionChar"/>
    <w:link w:val="Figures"/>
    <w:rsid w:val="004E6DF1"/>
    <w:rPr>
      <w:rFonts w:eastAsiaTheme="minorEastAsia"/>
      <w:b/>
      <w:i/>
      <w:iCs/>
      <w:color w:val="082A75" w:themeColor="text2"/>
      <w:sz w:val="18"/>
      <w:szCs w:val="18"/>
    </w:rPr>
  </w:style>
  <w:style w:type="paragraph" w:styleId="CommentSubject">
    <w:name w:val="annotation subject"/>
    <w:basedOn w:val="CommentText"/>
    <w:next w:val="CommentText"/>
    <w:link w:val="CommentSubjectChar"/>
    <w:uiPriority w:val="99"/>
    <w:semiHidden/>
    <w:unhideWhenUsed/>
    <w:rsid w:val="00EB495F"/>
    <w:rPr>
      <w:rFonts w:asciiTheme="minorHAnsi" w:eastAsiaTheme="minorEastAsia" w:hAnsiTheme="minorHAnsi"/>
      <w:b/>
      <w:bCs/>
      <w:color w:val="0F0D29" w:themeColor="text1"/>
    </w:rPr>
  </w:style>
  <w:style w:type="character" w:customStyle="1" w:styleId="TableChar">
    <w:name w:val="Table Char"/>
    <w:basedOn w:val="CaptionChar"/>
    <w:link w:val="Table"/>
    <w:rsid w:val="005C1A1C"/>
    <w:rPr>
      <w:rFonts w:eastAsiaTheme="minorEastAsia"/>
      <w:b/>
      <w:i/>
      <w:iCs/>
      <w:color w:val="082A75" w:themeColor="text2"/>
      <w:sz w:val="18"/>
      <w:szCs w:val="18"/>
    </w:rPr>
  </w:style>
  <w:style w:type="character" w:customStyle="1" w:styleId="CommentSubjectChar">
    <w:name w:val="Comment Subject Char"/>
    <w:basedOn w:val="CommentTextChar"/>
    <w:link w:val="CommentSubject"/>
    <w:uiPriority w:val="99"/>
    <w:semiHidden/>
    <w:rsid w:val="00EB495F"/>
    <w:rPr>
      <w:rFonts w:ascii="Cambria" w:eastAsiaTheme="minorEastAsia" w:hAnsi="Cambria"/>
      <w:b/>
      <w:bCs/>
      <w:color w:val="0F0D29" w:themeColor="text1"/>
      <w:sz w:val="20"/>
      <w:szCs w:val="20"/>
    </w:rPr>
  </w:style>
  <w:style w:type="paragraph" w:styleId="NoSpacing">
    <w:name w:val="No Spacing"/>
    <w:link w:val="NoSpacingChar"/>
    <w:uiPriority w:val="1"/>
    <w:qFormat/>
    <w:rsid w:val="003E6B14"/>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3E6B14"/>
    <w:rPr>
      <w:rFonts w:eastAsiaTheme="minorEastAsia"/>
      <w:sz w:val="22"/>
      <w:szCs w:val="22"/>
    </w:rPr>
  </w:style>
  <w:style w:type="paragraph" w:styleId="TOC3">
    <w:name w:val="toc 3"/>
    <w:basedOn w:val="Normal"/>
    <w:next w:val="Normal"/>
    <w:autoRedefine/>
    <w:uiPriority w:val="39"/>
    <w:unhideWhenUsed/>
    <w:rsid w:val="00680AD9"/>
    <w:pPr>
      <w:tabs>
        <w:tab w:val="right" w:leader="dot" w:pos="9926"/>
      </w:tabs>
      <w:ind w:left="560"/>
    </w:pPr>
    <w:rPr>
      <w:rFonts w:asciiTheme="minorHAnsi" w:eastAsiaTheme="minorEastAsia" w:hAnsiTheme="minorHAnsi" w:cstheme="minorBidi"/>
      <w:b/>
      <w:color w:val="0F0D29" w:themeColor="text1"/>
      <w:sz w:val="28"/>
      <w:szCs w:val="22"/>
    </w:rPr>
  </w:style>
  <w:style w:type="character" w:styleId="FollowedHyperlink">
    <w:name w:val="FollowedHyperlink"/>
    <w:basedOn w:val="DefaultParagraphFont"/>
    <w:uiPriority w:val="99"/>
    <w:semiHidden/>
    <w:unhideWhenUsed/>
    <w:rsid w:val="00FB4793"/>
    <w:rPr>
      <w:color w:val="3592CF" w:themeColor="followedHyperlink"/>
      <w:u w:val="single"/>
    </w:rPr>
  </w:style>
  <w:style w:type="paragraph" w:styleId="Revision">
    <w:name w:val="Revision"/>
    <w:hidden/>
    <w:uiPriority w:val="99"/>
    <w:semiHidden/>
    <w:rsid w:val="00281762"/>
    <w:pPr>
      <w:spacing w:after="0" w:line="240" w:lineRule="auto"/>
    </w:pPr>
    <w:rPr>
      <w:rFonts w:eastAsiaTheme="minorEastAsia"/>
      <w:b/>
      <w:color w:val="0F0D29" w:themeColor="text1"/>
      <w:sz w:val="28"/>
      <w:szCs w:val="22"/>
    </w:rPr>
  </w:style>
  <w:style w:type="character" w:customStyle="1" w:styleId="Heading4Char">
    <w:name w:val="Heading 4 Char"/>
    <w:basedOn w:val="DefaultParagraphFont"/>
    <w:link w:val="Heading4"/>
    <w:uiPriority w:val="9"/>
    <w:semiHidden/>
    <w:rsid w:val="00572511"/>
    <w:rPr>
      <w:rFonts w:ascii="Calibri" w:eastAsia="Calibri" w:hAnsi="Calibri" w:cs="Calibri"/>
      <w:b/>
      <w:color w:val="0F0D29"/>
    </w:rPr>
  </w:style>
  <w:style w:type="character" w:customStyle="1" w:styleId="Heading5Char">
    <w:name w:val="Heading 5 Char"/>
    <w:basedOn w:val="DefaultParagraphFont"/>
    <w:link w:val="Heading5"/>
    <w:uiPriority w:val="9"/>
    <w:semiHidden/>
    <w:rsid w:val="00572511"/>
    <w:rPr>
      <w:rFonts w:ascii="Calibri" w:eastAsia="Calibri" w:hAnsi="Calibri" w:cs="Calibri"/>
      <w:b/>
      <w:color w:val="0F0D29"/>
      <w:sz w:val="22"/>
      <w:szCs w:val="22"/>
    </w:rPr>
  </w:style>
  <w:style w:type="character" w:customStyle="1" w:styleId="Heading6Char">
    <w:name w:val="Heading 6 Char"/>
    <w:basedOn w:val="DefaultParagraphFont"/>
    <w:link w:val="Heading6"/>
    <w:uiPriority w:val="9"/>
    <w:semiHidden/>
    <w:rsid w:val="00572511"/>
    <w:rPr>
      <w:rFonts w:ascii="Calibri" w:eastAsia="Calibri" w:hAnsi="Calibri" w:cs="Calibri"/>
      <w:b/>
      <w:color w:val="0F0D29"/>
      <w:sz w:val="20"/>
      <w:szCs w:val="20"/>
    </w:rPr>
  </w:style>
  <w:style w:type="paragraph" w:customStyle="1" w:styleId="Normal0">
    <w:name w:val="Normal0"/>
    <w:qFormat/>
    <w:rsid w:val="00341DE3"/>
    <w:pPr>
      <w:spacing w:after="0" w:line="240" w:lineRule="auto"/>
    </w:pPr>
    <w:rPr>
      <w:rFonts w:ascii="Calibri" w:eastAsia="Calibri" w:hAnsi="Calibri" w:cs="Calibri"/>
      <w:szCs w:val="28"/>
    </w:rPr>
  </w:style>
  <w:style w:type="paragraph" w:customStyle="1" w:styleId="heading10">
    <w:name w:val="heading 10"/>
    <w:basedOn w:val="heading11"/>
    <w:next w:val="Normal0"/>
    <w:uiPriority w:val="9"/>
    <w:rsid w:val="00572511"/>
  </w:style>
  <w:style w:type="paragraph" w:customStyle="1" w:styleId="heading20">
    <w:name w:val="heading 20"/>
    <w:basedOn w:val="heading21"/>
    <w:next w:val="Normal0"/>
    <w:uiPriority w:val="9"/>
    <w:unhideWhenUsed/>
    <w:rsid w:val="00572511"/>
  </w:style>
  <w:style w:type="paragraph" w:customStyle="1" w:styleId="heading30">
    <w:name w:val="heading 30"/>
    <w:basedOn w:val="heading31"/>
    <w:next w:val="Normal0"/>
    <w:uiPriority w:val="9"/>
    <w:unhideWhenUsed/>
    <w:qFormat/>
    <w:rsid w:val="00572511"/>
  </w:style>
  <w:style w:type="paragraph" w:customStyle="1" w:styleId="heading40">
    <w:name w:val="heading 40"/>
    <w:basedOn w:val="Normal0"/>
    <w:next w:val="Normal0"/>
    <w:uiPriority w:val="9"/>
    <w:semiHidden/>
    <w:unhideWhenUsed/>
    <w:qFormat/>
    <w:rsid w:val="00572511"/>
    <w:pPr>
      <w:keepNext/>
      <w:keepLines/>
      <w:spacing w:before="240" w:after="40"/>
      <w:outlineLvl w:val="3"/>
    </w:pPr>
    <w:rPr>
      <w:szCs w:val="24"/>
    </w:rPr>
  </w:style>
  <w:style w:type="paragraph" w:customStyle="1" w:styleId="heading50">
    <w:name w:val="heading 50"/>
    <w:basedOn w:val="Normal0"/>
    <w:next w:val="Normal0"/>
    <w:uiPriority w:val="9"/>
    <w:semiHidden/>
    <w:unhideWhenUsed/>
    <w:qFormat/>
    <w:rsid w:val="00572511"/>
    <w:pPr>
      <w:keepNext/>
      <w:keepLines/>
      <w:spacing w:before="220" w:after="40"/>
      <w:outlineLvl w:val="4"/>
    </w:pPr>
    <w:rPr>
      <w:sz w:val="22"/>
      <w:szCs w:val="22"/>
    </w:rPr>
  </w:style>
  <w:style w:type="paragraph" w:customStyle="1" w:styleId="heading60">
    <w:name w:val="heading 60"/>
    <w:basedOn w:val="Normal0"/>
    <w:next w:val="Normal0"/>
    <w:uiPriority w:val="9"/>
    <w:semiHidden/>
    <w:unhideWhenUsed/>
    <w:qFormat/>
    <w:rsid w:val="00572511"/>
    <w:pPr>
      <w:keepNext/>
      <w:keepLines/>
      <w:spacing w:before="200" w:after="40"/>
      <w:outlineLvl w:val="5"/>
    </w:pPr>
    <w:rPr>
      <w:sz w:val="20"/>
      <w:szCs w:val="20"/>
    </w:rPr>
  </w:style>
  <w:style w:type="table" w:customStyle="1" w:styleId="NormalTable0">
    <w:name w:val="Normal Table0"/>
    <w:uiPriority w:val="99"/>
    <w:semiHidden/>
    <w:unhideWhenUsed/>
    <w:rsid w:val="00572511"/>
    <w:pPr>
      <w:spacing w:after="0"/>
    </w:pPr>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0">
    <w:name w:val="Title0"/>
    <w:basedOn w:val="Normal0"/>
    <w:next w:val="Normal0"/>
    <w:uiPriority w:val="1"/>
    <w:qFormat/>
    <w:rsid w:val="00572511"/>
    <w:pPr>
      <w:spacing w:after="200"/>
    </w:pPr>
    <w:rPr>
      <w:rFonts w:ascii="Arial" w:eastAsia="Arial" w:hAnsi="Arial" w:cs="Arial"/>
      <w:sz w:val="72"/>
      <w:szCs w:val="72"/>
    </w:rPr>
  </w:style>
  <w:style w:type="paragraph" w:customStyle="1" w:styleId="Normal00">
    <w:name w:val="Normal00"/>
    <w:rsid w:val="00572511"/>
    <w:pPr>
      <w:spacing w:after="0"/>
    </w:pPr>
    <w:rPr>
      <w:rFonts w:ascii="Calibri" w:eastAsia="Calibri" w:hAnsi="Calibri" w:cs="Calibri"/>
      <w:b/>
      <w:color w:val="0F0D29"/>
      <w:sz w:val="28"/>
      <w:szCs w:val="28"/>
    </w:rPr>
  </w:style>
  <w:style w:type="table" w:customStyle="1" w:styleId="NormalTable00">
    <w:name w:val="Normal Table00"/>
    <w:rsid w:val="00572511"/>
    <w:pPr>
      <w:spacing w:after="0"/>
    </w:pPr>
    <w:rPr>
      <w:rFonts w:ascii="Calibri" w:eastAsia="Calibri" w:hAnsi="Calibri" w:cs="Calibri"/>
      <w:b/>
      <w:color w:val="0F0D29"/>
      <w:sz w:val="28"/>
      <w:szCs w:val="28"/>
    </w:rPr>
    <w:tblPr>
      <w:tblCellMar>
        <w:top w:w="0" w:type="dxa"/>
        <w:left w:w="0" w:type="dxa"/>
        <w:bottom w:w="0" w:type="dxa"/>
        <w:right w:w="0" w:type="dxa"/>
      </w:tblCellMar>
    </w:tblPr>
  </w:style>
  <w:style w:type="paragraph" w:customStyle="1" w:styleId="heading100">
    <w:name w:val="heading 100"/>
    <w:basedOn w:val="Normal00"/>
    <w:next w:val="Normal00"/>
    <w:rsid w:val="00572511"/>
    <w:pPr>
      <w:widowControl w:val="0"/>
      <w:spacing w:before="44" w:after="18" w:line="240" w:lineRule="auto"/>
    </w:pPr>
    <w:rPr>
      <w:smallCaps/>
      <w:color w:val="0A5293"/>
    </w:rPr>
  </w:style>
  <w:style w:type="paragraph" w:customStyle="1" w:styleId="heading200">
    <w:name w:val="heading 200"/>
    <w:basedOn w:val="Normal00"/>
    <w:next w:val="Normal00"/>
    <w:rsid w:val="00572511"/>
    <w:pPr>
      <w:widowControl w:val="0"/>
      <w:spacing w:before="44" w:after="18" w:line="240" w:lineRule="auto"/>
      <w:jc w:val="both"/>
    </w:pPr>
    <w:rPr>
      <w:smallCaps/>
      <w:color w:val="0A5293"/>
    </w:rPr>
  </w:style>
  <w:style w:type="paragraph" w:customStyle="1" w:styleId="heading300">
    <w:name w:val="heading 300"/>
    <w:basedOn w:val="Normal00"/>
    <w:next w:val="Normal00"/>
    <w:rsid w:val="00572511"/>
    <w:pPr>
      <w:widowControl w:val="0"/>
      <w:spacing w:before="44" w:after="18" w:line="240" w:lineRule="auto"/>
    </w:pPr>
    <w:rPr>
      <w:color w:val="0A5293"/>
      <w:sz w:val="24"/>
      <w:szCs w:val="24"/>
    </w:rPr>
  </w:style>
  <w:style w:type="paragraph" w:customStyle="1" w:styleId="heading400">
    <w:name w:val="heading 400"/>
    <w:basedOn w:val="Normal00"/>
    <w:next w:val="Normal00"/>
    <w:rsid w:val="00572511"/>
    <w:pPr>
      <w:keepNext/>
      <w:keepLines/>
      <w:spacing w:before="240" w:after="40"/>
    </w:pPr>
    <w:rPr>
      <w:sz w:val="24"/>
      <w:szCs w:val="24"/>
    </w:rPr>
  </w:style>
  <w:style w:type="paragraph" w:customStyle="1" w:styleId="heading500">
    <w:name w:val="heading 500"/>
    <w:basedOn w:val="Normal00"/>
    <w:next w:val="Normal00"/>
    <w:rsid w:val="00572511"/>
    <w:pPr>
      <w:keepNext/>
      <w:keepLines/>
      <w:spacing w:before="220" w:after="40"/>
    </w:pPr>
    <w:rPr>
      <w:sz w:val="22"/>
      <w:szCs w:val="22"/>
    </w:rPr>
  </w:style>
  <w:style w:type="paragraph" w:customStyle="1" w:styleId="heading600">
    <w:name w:val="heading 600"/>
    <w:basedOn w:val="Normal00"/>
    <w:next w:val="Normal00"/>
    <w:rsid w:val="00572511"/>
    <w:pPr>
      <w:keepNext/>
      <w:keepLines/>
      <w:spacing w:before="200" w:after="40"/>
    </w:pPr>
    <w:rPr>
      <w:sz w:val="20"/>
      <w:szCs w:val="20"/>
    </w:rPr>
  </w:style>
  <w:style w:type="paragraph" w:customStyle="1" w:styleId="Title00">
    <w:name w:val="Title00"/>
    <w:basedOn w:val="Normal00"/>
    <w:next w:val="Normal00"/>
    <w:rsid w:val="00572511"/>
    <w:pPr>
      <w:spacing w:after="200" w:line="240" w:lineRule="auto"/>
    </w:pPr>
    <w:rPr>
      <w:rFonts w:ascii="Arial" w:eastAsia="Arial" w:hAnsi="Arial" w:cs="Arial"/>
      <w:sz w:val="72"/>
      <w:szCs w:val="72"/>
    </w:rPr>
  </w:style>
  <w:style w:type="paragraph" w:customStyle="1" w:styleId="Normal1">
    <w:name w:val="Normal1"/>
    <w:qFormat/>
    <w:rsid w:val="00572511"/>
    <w:pPr>
      <w:spacing w:after="0"/>
    </w:pPr>
    <w:rPr>
      <w:rFonts w:ascii="Calibri" w:eastAsiaTheme="minorEastAsia" w:hAnsi="Calibri" w:cs="Calibri"/>
      <w:b/>
      <w:color w:val="0F0D29" w:themeColor="text1"/>
      <w:sz w:val="28"/>
      <w:szCs w:val="22"/>
    </w:rPr>
  </w:style>
  <w:style w:type="paragraph" w:customStyle="1" w:styleId="heading11">
    <w:name w:val="heading 11"/>
    <w:basedOn w:val="Normal1"/>
    <w:uiPriority w:val="9"/>
    <w:rsid w:val="00572511"/>
    <w:pPr>
      <w:widowControl w:val="0"/>
      <w:autoSpaceDE w:val="0"/>
      <w:autoSpaceDN w:val="0"/>
      <w:spacing w:before="44" w:after="18" w:line="240" w:lineRule="auto"/>
      <w:outlineLvl w:val="0"/>
    </w:pPr>
    <w:rPr>
      <w:rFonts w:eastAsia="Calibri"/>
      <w:bCs/>
      <w:caps/>
      <w:color w:val="0A5293"/>
      <w:szCs w:val="28"/>
    </w:rPr>
  </w:style>
  <w:style w:type="paragraph" w:customStyle="1" w:styleId="heading21">
    <w:name w:val="heading 21"/>
    <w:basedOn w:val="Normal1"/>
    <w:next w:val="Normal1"/>
    <w:uiPriority w:val="9"/>
    <w:rsid w:val="00572511"/>
    <w:pPr>
      <w:widowControl w:val="0"/>
      <w:autoSpaceDE w:val="0"/>
      <w:autoSpaceDN w:val="0"/>
      <w:spacing w:before="44" w:after="18" w:line="240" w:lineRule="auto"/>
      <w:jc w:val="both"/>
      <w:outlineLvl w:val="1"/>
    </w:pPr>
    <w:rPr>
      <w:rFonts w:eastAsia="Calibri"/>
      <w:bCs/>
      <w:smallCaps/>
      <w:color w:val="0A5293"/>
      <w:szCs w:val="28"/>
    </w:rPr>
  </w:style>
  <w:style w:type="paragraph" w:customStyle="1" w:styleId="heading31">
    <w:name w:val="heading 31"/>
    <w:basedOn w:val="heading21"/>
    <w:next w:val="Normal1"/>
    <w:uiPriority w:val="9"/>
    <w:unhideWhenUsed/>
    <w:qFormat/>
    <w:rsid w:val="00572511"/>
    <w:pPr>
      <w:jc w:val="left"/>
      <w:outlineLvl w:val="2"/>
    </w:pPr>
    <w:rPr>
      <w:smallCaps w:val="0"/>
      <w:sz w:val="24"/>
      <w:szCs w:val="24"/>
    </w:rPr>
  </w:style>
  <w:style w:type="table" w:customStyle="1" w:styleId="NormalTable1">
    <w:name w:val="Normal Table1"/>
    <w:uiPriority w:val="99"/>
    <w:semiHidden/>
    <w:unhideWhenUsed/>
    <w:rsid w:val="00572511"/>
    <w:pPr>
      <w:spacing w:after="0"/>
    </w:pPr>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1">
    <w:name w:val="Title1"/>
    <w:basedOn w:val="Normal1"/>
    <w:uiPriority w:val="1"/>
    <w:qFormat/>
    <w:rsid w:val="00572511"/>
    <w:pPr>
      <w:spacing w:after="200" w:line="240" w:lineRule="auto"/>
    </w:pPr>
    <w:rPr>
      <w:rFonts w:asciiTheme="majorHAnsi" w:eastAsiaTheme="majorEastAsia" w:hAnsiTheme="majorHAnsi" w:cstheme="majorBidi"/>
      <w:bCs/>
      <w:sz w:val="72"/>
      <w:szCs w:val="52"/>
    </w:rPr>
  </w:style>
  <w:style w:type="table" w:customStyle="1" w:styleId="TableGrid1">
    <w:name w:val="Table Grid1"/>
    <w:basedOn w:val="NormalTable1"/>
    <w:next w:val="TableGrid"/>
    <w:uiPriority w:val="59"/>
    <w:rsid w:val="005725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rsid w:val="00572511"/>
    <w:rPr>
      <w:b w:val="0"/>
      <w:smallCaps/>
      <w:sz w:val="32"/>
      <w:szCs w:val="32"/>
    </w:rPr>
  </w:style>
  <w:style w:type="paragraph" w:customStyle="1" w:styleId="Subtitle1">
    <w:name w:val="Subtitle1"/>
    <w:basedOn w:val="Normal1"/>
    <w:next w:val="Normal1"/>
    <w:rsid w:val="00572511"/>
    <w:rPr>
      <w:b w:val="0"/>
      <w:smallCaps/>
      <w:sz w:val="32"/>
      <w:szCs w:val="32"/>
    </w:rPr>
  </w:style>
  <w:style w:type="paragraph" w:customStyle="1" w:styleId="Subtitle2">
    <w:name w:val="Subtitle2"/>
    <w:basedOn w:val="Normal0"/>
    <w:next w:val="Normal0"/>
    <w:rsid w:val="00572511"/>
    <w:pPr>
      <w:pBdr>
        <w:top w:val="nil"/>
        <w:left w:val="nil"/>
        <w:bottom w:val="nil"/>
        <w:right w:val="nil"/>
        <w:between w:val="nil"/>
      </w:pBdr>
    </w:pPr>
    <w:rPr>
      <w:b/>
      <w:smallCaps/>
      <w:sz w:val="32"/>
      <w:szCs w:val="32"/>
    </w:rPr>
  </w:style>
  <w:style w:type="paragraph" w:styleId="TOCHeading">
    <w:name w:val="TOC Heading"/>
    <w:basedOn w:val="Heading1"/>
    <w:next w:val="Normal"/>
    <w:uiPriority w:val="39"/>
    <w:unhideWhenUsed/>
    <w:qFormat/>
    <w:rsid w:val="005B510F"/>
    <w:pPr>
      <w:keepNext/>
      <w:keepLines/>
      <w:widowControl/>
      <w:autoSpaceDE/>
      <w:autoSpaceDN/>
      <w:spacing w:before="240" w:after="0" w:line="259" w:lineRule="auto"/>
      <w:outlineLvl w:val="9"/>
    </w:pPr>
    <w:rPr>
      <w:rFonts w:asciiTheme="majorHAnsi" w:eastAsiaTheme="majorEastAsia" w:hAnsiTheme="majorHAnsi" w:cstheme="majorBidi"/>
      <w:b w:val="0"/>
      <w:bCs w:val="0"/>
      <w:caps w:val="0"/>
      <w:color w:val="013A57" w:themeColor="accent1" w:themeShade="BF"/>
      <w:sz w:val="32"/>
      <w:szCs w:val="32"/>
    </w:rPr>
  </w:style>
  <w:style w:type="paragraph" w:styleId="TOC4">
    <w:name w:val="toc 4"/>
    <w:basedOn w:val="Normal"/>
    <w:next w:val="Normal"/>
    <w:autoRedefine/>
    <w:uiPriority w:val="39"/>
    <w:unhideWhenUsed/>
    <w:rsid w:val="005B510F"/>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B510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B510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B510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B510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B510F"/>
    <w:pPr>
      <w:spacing w:after="100" w:line="259" w:lineRule="auto"/>
      <w:ind w:left="1760"/>
    </w:pPr>
    <w:rPr>
      <w:rFonts w:asciiTheme="minorHAnsi" w:eastAsiaTheme="minorEastAsia" w:hAnsiTheme="minorHAnsi" w:cstheme="minorBidi"/>
      <w:sz w:val="22"/>
      <w:szCs w:val="22"/>
    </w:rPr>
  </w:style>
  <w:style w:type="paragraph" w:customStyle="1" w:styleId="MDPI31text">
    <w:name w:val="MDPI_3.1_text"/>
    <w:qFormat/>
    <w:rsid w:val="003B43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styleId="PlainText">
    <w:name w:val="Plain Text"/>
    <w:basedOn w:val="Normal"/>
    <w:link w:val="PlainTextChar"/>
    <w:uiPriority w:val="99"/>
    <w:unhideWhenUsed/>
    <w:rsid w:val="00E825B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825B1"/>
    <w:rPr>
      <w:rFonts w:ascii="Calibri" w:hAnsi="Calibri"/>
      <w:sz w:val="22"/>
      <w:szCs w:val="21"/>
    </w:rPr>
  </w:style>
  <w:style w:type="paragraph" w:styleId="NormalWeb">
    <w:name w:val="Normal (Web)"/>
    <w:basedOn w:val="Normal"/>
    <w:uiPriority w:val="99"/>
    <w:unhideWhenUsed/>
    <w:rsid w:val="00007372"/>
    <w:pPr>
      <w:spacing w:before="100" w:beforeAutospacing="1" w:after="100" w:afterAutospacing="1"/>
    </w:pPr>
  </w:style>
  <w:style w:type="character" w:customStyle="1" w:styleId="identifier">
    <w:name w:val="identifier"/>
    <w:basedOn w:val="DefaultParagraphFont"/>
    <w:rsid w:val="0047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7170">
      <w:bodyDiv w:val="1"/>
      <w:marLeft w:val="0"/>
      <w:marRight w:val="0"/>
      <w:marTop w:val="0"/>
      <w:marBottom w:val="0"/>
      <w:divBdr>
        <w:top w:val="none" w:sz="0" w:space="0" w:color="auto"/>
        <w:left w:val="none" w:sz="0" w:space="0" w:color="auto"/>
        <w:bottom w:val="none" w:sz="0" w:space="0" w:color="auto"/>
        <w:right w:val="none" w:sz="0" w:space="0" w:color="auto"/>
      </w:divBdr>
    </w:div>
    <w:div w:id="140925368">
      <w:bodyDiv w:val="1"/>
      <w:marLeft w:val="0"/>
      <w:marRight w:val="0"/>
      <w:marTop w:val="0"/>
      <w:marBottom w:val="0"/>
      <w:divBdr>
        <w:top w:val="none" w:sz="0" w:space="0" w:color="auto"/>
        <w:left w:val="none" w:sz="0" w:space="0" w:color="auto"/>
        <w:bottom w:val="none" w:sz="0" w:space="0" w:color="auto"/>
        <w:right w:val="none" w:sz="0" w:space="0" w:color="auto"/>
      </w:divBdr>
      <w:divsChild>
        <w:div w:id="1878424692">
          <w:marLeft w:val="0"/>
          <w:marRight w:val="0"/>
          <w:marTop w:val="0"/>
          <w:marBottom w:val="0"/>
          <w:divBdr>
            <w:top w:val="none" w:sz="0" w:space="0" w:color="auto"/>
            <w:left w:val="none" w:sz="0" w:space="0" w:color="auto"/>
            <w:bottom w:val="none" w:sz="0" w:space="0" w:color="auto"/>
            <w:right w:val="none" w:sz="0" w:space="0" w:color="auto"/>
          </w:divBdr>
          <w:divsChild>
            <w:div w:id="341585989">
              <w:marLeft w:val="0"/>
              <w:marRight w:val="0"/>
              <w:marTop w:val="0"/>
              <w:marBottom w:val="0"/>
              <w:divBdr>
                <w:top w:val="none" w:sz="0" w:space="0" w:color="auto"/>
                <w:left w:val="none" w:sz="0" w:space="0" w:color="auto"/>
                <w:bottom w:val="none" w:sz="0" w:space="0" w:color="auto"/>
                <w:right w:val="none" w:sz="0" w:space="0" w:color="auto"/>
              </w:divBdr>
              <w:divsChild>
                <w:div w:id="1499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4757">
      <w:bodyDiv w:val="1"/>
      <w:marLeft w:val="0"/>
      <w:marRight w:val="0"/>
      <w:marTop w:val="0"/>
      <w:marBottom w:val="0"/>
      <w:divBdr>
        <w:top w:val="none" w:sz="0" w:space="0" w:color="auto"/>
        <w:left w:val="none" w:sz="0" w:space="0" w:color="auto"/>
        <w:bottom w:val="none" w:sz="0" w:space="0" w:color="auto"/>
        <w:right w:val="none" w:sz="0" w:space="0" w:color="auto"/>
      </w:divBdr>
    </w:div>
    <w:div w:id="195699246">
      <w:bodyDiv w:val="1"/>
      <w:marLeft w:val="0"/>
      <w:marRight w:val="0"/>
      <w:marTop w:val="0"/>
      <w:marBottom w:val="0"/>
      <w:divBdr>
        <w:top w:val="none" w:sz="0" w:space="0" w:color="auto"/>
        <w:left w:val="none" w:sz="0" w:space="0" w:color="auto"/>
        <w:bottom w:val="none" w:sz="0" w:space="0" w:color="auto"/>
        <w:right w:val="none" w:sz="0" w:space="0" w:color="auto"/>
      </w:divBdr>
    </w:div>
    <w:div w:id="197938507">
      <w:bodyDiv w:val="1"/>
      <w:marLeft w:val="0"/>
      <w:marRight w:val="0"/>
      <w:marTop w:val="0"/>
      <w:marBottom w:val="0"/>
      <w:divBdr>
        <w:top w:val="none" w:sz="0" w:space="0" w:color="auto"/>
        <w:left w:val="none" w:sz="0" w:space="0" w:color="auto"/>
        <w:bottom w:val="none" w:sz="0" w:space="0" w:color="auto"/>
        <w:right w:val="none" w:sz="0" w:space="0" w:color="auto"/>
      </w:divBdr>
    </w:div>
    <w:div w:id="307563806">
      <w:bodyDiv w:val="1"/>
      <w:marLeft w:val="0"/>
      <w:marRight w:val="0"/>
      <w:marTop w:val="0"/>
      <w:marBottom w:val="0"/>
      <w:divBdr>
        <w:top w:val="none" w:sz="0" w:space="0" w:color="auto"/>
        <w:left w:val="none" w:sz="0" w:space="0" w:color="auto"/>
        <w:bottom w:val="none" w:sz="0" w:space="0" w:color="auto"/>
        <w:right w:val="none" w:sz="0" w:space="0" w:color="auto"/>
      </w:divBdr>
    </w:div>
    <w:div w:id="402141301">
      <w:bodyDiv w:val="1"/>
      <w:marLeft w:val="0"/>
      <w:marRight w:val="0"/>
      <w:marTop w:val="0"/>
      <w:marBottom w:val="0"/>
      <w:divBdr>
        <w:top w:val="none" w:sz="0" w:space="0" w:color="auto"/>
        <w:left w:val="none" w:sz="0" w:space="0" w:color="auto"/>
        <w:bottom w:val="none" w:sz="0" w:space="0" w:color="auto"/>
        <w:right w:val="none" w:sz="0" w:space="0" w:color="auto"/>
      </w:divBdr>
      <w:divsChild>
        <w:div w:id="835924539">
          <w:marLeft w:val="0"/>
          <w:marRight w:val="0"/>
          <w:marTop w:val="0"/>
          <w:marBottom w:val="0"/>
          <w:divBdr>
            <w:top w:val="none" w:sz="0" w:space="0" w:color="auto"/>
            <w:left w:val="none" w:sz="0" w:space="0" w:color="auto"/>
            <w:bottom w:val="none" w:sz="0" w:space="0" w:color="auto"/>
            <w:right w:val="none" w:sz="0" w:space="0" w:color="auto"/>
          </w:divBdr>
          <w:divsChild>
            <w:div w:id="2042899767">
              <w:marLeft w:val="0"/>
              <w:marRight w:val="0"/>
              <w:marTop w:val="0"/>
              <w:marBottom w:val="0"/>
              <w:divBdr>
                <w:top w:val="none" w:sz="0" w:space="0" w:color="auto"/>
                <w:left w:val="none" w:sz="0" w:space="0" w:color="auto"/>
                <w:bottom w:val="none" w:sz="0" w:space="0" w:color="auto"/>
                <w:right w:val="none" w:sz="0" w:space="0" w:color="auto"/>
              </w:divBdr>
              <w:divsChild>
                <w:div w:id="12610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00187">
      <w:bodyDiv w:val="1"/>
      <w:marLeft w:val="0"/>
      <w:marRight w:val="0"/>
      <w:marTop w:val="0"/>
      <w:marBottom w:val="0"/>
      <w:divBdr>
        <w:top w:val="none" w:sz="0" w:space="0" w:color="auto"/>
        <w:left w:val="none" w:sz="0" w:space="0" w:color="auto"/>
        <w:bottom w:val="none" w:sz="0" w:space="0" w:color="auto"/>
        <w:right w:val="none" w:sz="0" w:space="0" w:color="auto"/>
      </w:divBdr>
      <w:divsChild>
        <w:div w:id="168103067">
          <w:marLeft w:val="0"/>
          <w:marRight w:val="0"/>
          <w:marTop w:val="0"/>
          <w:marBottom w:val="0"/>
          <w:divBdr>
            <w:top w:val="none" w:sz="0" w:space="0" w:color="auto"/>
            <w:left w:val="none" w:sz="0" w:space="0" w:color="auto"/>
            <w:bottom w:val="none" w:sz="0" w:space="0" w:color="auto"/>
            <w:right w:val="none" w:sz="0" w:space="0" w:color="auto"/>
          </w:divBdr>
          <w:divsChild>
            <w:div w:id="1672638318">
              <w:marLeft w:val="0"/>
              <w:marRight w:val="0"/>
              <w:marTop w:val="0"/>
              <w:marBottom w:val="0"/>
              <w:divBdr>
                <w:top w:val="none" w:sz="0" w:space="0" w:color="auto"/>
                <w:left w:val="none" w:sz="0" w:space="0" w:color="auto"/>
                <w:bottom w:val="none" w:sz="0" w:space="0" w:color="auto"/>
                <w:right w:val="none" w:sz="0" w:space="0" w:color="auto"/>
              </w:divBdr>
              <w:divsChild>
                <w:div w:id="8704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9693">
      <w:bodyDiv w:val="1"/>
      <w:marLeft w:val="0"/>
      <w:marRight w:val="0"/>
      <w:marTop w:val="0"/>
      <w:marBottom w:val="0"/>
      <w:divBdr>
        <w:top w:val="none" w:sz="0" w:space="0" w:color="auto"/>
        <w:left w:val="none" w:sz="0" w:space="0" w:color="auto"/>
        <w:bottom w:val="none" w:sz="0" w:space="0" w:color="auto"/>
        <w:right w:val="none" w:sz="0" w:space="0" w:color="auto"/>
      </w:divBdr>
      <w:divsChild>
        <w:div w:id="164250092">
          <w:marLeft w:val="0"/>
          <w:marRight w:val="0"/>
          <w:marTop w:val="0"/>
          <w:marBottom w:val="0"/>
          <w:divBdr>
            <w:top w:val="none" w:sz="0" w:space="0" w:color="auto"/>
            <w:left w:val="none" w:sz="0" w:space="0" w:color="auto"/>
            <w:bottom w:val="none" w:sz="0" w:space="0" w:color="auto"/>
            <w:right w:val="none" w:sz="0" w:space="0" w:color="auto"/>
          </w:divBdr>
          <w:divsChild>
            <w:div w:id="1567766108">
              <w:marLeft w:val="0"/>
              <w:marRight w:val="0"/>
              <w:marTop w:val="0"/>
              <w:marBottom w:val="0"/>
              <w:divBdr>
                <w:top w:val="none" w:sz="0" w:space="0" w:color="auto"/>
                <w:left w:val="none" w:sz="0" w:space="0" w:color="auto"/>
                <w:bottom w:val="none" w:sz="0" w:space="0" w:color="auto"/>
                <w:right w:val="none" w:sz="0" w:space="0" w:color="auto"/>
              </w:divBdr>
              <w:divsChild>
                <w:div w:id="6487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3709">
      <w:bodyDiv w:val="1"/>
      <w:marLeft w:val="0"/>
      <w:marRight w:val="0"/>
      <w:marTop w:val="0"/>
      <w:marBottom w:val="0"/>
      <w:divBdr>
        <w:top w:val="none" w:sz="0" w:space="0" w:color="auto"/>
        <w:left w:val="none" w:sz="0" w:space="0" w:color="auto"/>
        <w:bottom w:val="none" w:sz="0" w:space="0" w:color="auto"/>
        <w:right w:val="none" w:sz="0" w:space="0" w:color="auto"/>
      </w:divBdr>
      <w:divsChild>
        <w:div w:id="1373530517">
          <w:marLeft w:val="0"/>
          <w:marRight w:val="0"/>
          <w:marTop w:val="0"/>
          <w:marBottom w:val="0"/>
          <w:divBdr>
            <w:top w:val="none" w:sz="0" w:space="0" w:color="auto"/>
            <w:left w:val="none" w:sz="0" w:space="0" w:color="auto"/>
            <w:bottom w:val="none" w:sz="0" w:space="0" w:color="auto"/>
            <w:right w:val="none" w:sz="0" w:space="0" w:color="auto"/>
          </w:divBdr>
          <w:divsChild>
            <w:div w:id="30031888">
              <w:marLeft w:val="0"/>
              <w:marRight w:val="0"/>
              <w:marTop w:val="0"/>
              <w:marBottom w:val="0"/>
              <w:divBdr>
                <w:top w:val="none" w:sz="0" w:space="0" w:color="auto"/>
                <w:left w:val="none" w:sz="0" w:space="0" w:color="auto"/>
                <w:bottom w:val="none" w:sz="0" w:space="0" w:color="auto"/>
                <w:right w:val="none" w:sz="0" w:space="0" w:color="auto"/>
              </w:divBdr>
              <w:divsChild>
                <w:div w:id="8606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6742">
      <w:bodyDiv w:val="1"/>
      <w:marLeft w:val="0"/>
      <w:marRight w:val="0"/>
      <w:marTop w:val="0"/>
      <w:marBottom w:val="0"/>
      <w:divBdr>
        <w:top w:val="none" w:sz="0" w:space="0" w:color="auto"/>
        <w:left w:val="none" w:sz="0" w:space="0" w:color="auto"/>
        <w:bottom w:val="none" w:sz="0" w:space="0" w:color="auto"/>
        <w:right w:val="none" w:sz="0" w:space="0" w:color="auto"/>
      </w:divBdr>
    </w:div>
    <w:div w:id="578296978">
      <w:bodyDiv w:val="1"/>
      <w:marLeft w:val="0"/>
      <w:marRight w:val="0"/>
      <w:marTop w:val="0"/>
      <w:marBottom w:val="0"/>
      <w:divBdr>
        <w:top w:val="none" w:sz="0" w:space="0" w:color="auto"/>
        <w:left w:val="none" w:sz="0" w:space="0" w:color="auto"/>
        <w:bottom w:val="none" w:sz="0" w:space="0" w:color="auto"/>
        <w:right w:val="none" w:sz="0" w:space="0" w:color="auto"/>
      </w:divBdr>
      <w:divsChild>
        <w:div w:id="94249557">
          <w:marLeft w:val="0"/>
          <w:marRight w:val="0"/>
          <w:marTop w:val="0"/>
          <w:marBottom w:val="0"/>
          <w:divBdr>
            <w:top w:val="none" w:sz="0" w:space="0" w:color="auto"/>
            <w:left w:val="none" w:sz="0" w:space="0" w:color="auto"/>
            <w:bottom w:val="none" w:sz="0" w:space="0" w:color="auto"/>
            <w:right w:val="none" w:sz="0" w:space="0" w:color="auto"/>
          </w:divBdr>
          <w:divsChild>
            <w:div w:id="202594657">
              <w:marLeft w:val="0"/>
              <w:marRight w:val="0"/>
              <w:marTop w:val="0"/>
              <w:marBottom w:val="0"/>
              <w:divBdr>
                <w:top w:val="none" w:sz="0" w:space="0" w:color="auto"/>
                <w:left w:val="none" w:sz="0" w:space="0" w:color="auto"/>
                <w:bottom w:val="none" w:sz="0" w:space="0" w:color="auto"/>
                <w:right w:val="none" w:sz="0" w:space="0" w:color="auto"/>
              </w:divBdr>
              <w:divsChild>
                <w:div w:id="4026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7290">
      <w:bodyDiv w:val="1"/>
      <w:marLeft w:val="0"/>
      <w:marRight w:val="0"/>
      <w:marTop w:val="0"/>
      <w:marBottom w:val="0"/>
      <w:divBdr>
        <w:top w:val="none" w:sz="0" w:space="0" w:color="auto"/>
        <w:left w:val="none" w:sz="0" w:space="0" w:color="auto"/>
        <w:bottom w:val="none" w:sz="0" w:space="0" w:color="auto"/>
        <w:right w:val="none" w:sz="0" w:space="0" w:color="auto"/>
      </w:divBdr>
    </w:div>
    <w:div w:id="718551471">
      <w:bodyDiv w:val="1"/>
      <w:marLeft w:val="0"/>
      <w:marRight w:val="0"/>
      <w:marTop w:val="0"/>
      <w:marBottom w:val="0"/>
      <w:divBdr>
        <w:top w:val="none" w:sz="0" w:space="0" w:color="auto"/>
        <w:left w:val="none" w:sz="0" w:space="0" w:color="auto"/>
        <w:bottom w:val="none" w:sz="0" w:space="0" w:color="auto"/>
        <w:right w:val="none" w:sz="0" w:space="0" w:color="auto"/>
      </w:divBdr>
    </w:div>
    <w:div w:id="825896033">
      <w:bodyDiv w:val="1"/>
      <w:marLeft w:val="0"/>
      <w:marRight w:val="0"/>
      <w:marTop w:val="0"/>
      <w:marBottom w:val="0"/>
      <w:divBdr>
        <w:top w:val="none" w:sz="0" w:space="0" w:color="auto"/>
        <w:left w:val="none" w:sz="0" w:space="0" w:color="auto"/>
        <w:bottom w:val="none" w:sz="0" w:space="0" w:color="auto"/>
        <w:right w:val="none" w:sz="0" w:space="0" w:color="auto"/>
      </w:divBdr>
    </w:div>
    <w:div w:id="842935048">
      <w:bodyDiv w:val="1"/>
      <w:marLeft w:val="0"/>
      <w:marRight w:val="0"/>
      <w:marTop w:val="0"/>
      <w:marBottom w:val="0"/>
      <w:divBdr>
        <w:top w:val="none" w:sz="0" w:space="0" w:color="auto"/>
        <w:left w:val="none" w:sz="0" w:space="0" w:color="auto"/>
        <w:bottom w:val="none" w:sz="0" w:space="0" w:color="auto"/>
        <w:right w:val="none" w:sz="0" w:space="0" w:color="auto"/>
      </w:divBdr>
    </w:div>
    <w:div w:id="854734128">
      <w:bodyDiv w:val="1"/>
      <w:marLeft w:val="0"/>
      <w:marRight w:val="0"/>
      <w:marTop w:val="0"/>
      <w:marBottom w:val="0"/>
      <w:divBdr>
        <w:top w:val="none" w:sz="0" w:space="0" w:color="auto"/>
        <w:left w:val="none" w:sz="0" w:space="0" w:color="auto"/>
        <w:bottom w:val="none" w:sz="0" w:space="0" w:color="auto"/>
        <w:right w:val="none" w:sz="0" w:space="0" w:color="auto"/>
      </w:divBdr>
      <w:divsChild>
        <w:div w:id="1799030999">
          <w:marLeft w:val="0"/>
          <w:marRight w:val="0"/>
          <w:marTop w:val="0"/>
          <w:marBottom w:val="0"/>
          <w:divBdr>
            <w:top w:val="none" w:sz="0" w:space="0" w:color="auto"/>
            <w:left w:val="none" w:sz="0" w:space="0" w:color="auto"/>
            <w:bottom w:val="none" w:sz="0" w:space="0" w:color="auto"/>
            <w:right w:val="none" w:sz="0" w:space="0" w:color="auto"/>
          </w:divBdr>
          <w:divsChild>
            <w:div w:id="525367994">
              <w:marLeft w:val="0"/>
              <w:marRight w:val="0"/>
              <w:marTop w:val="0"/>
              <w:marBottom w:val="0"/>
              <w:divBdr>
                <w:top w:val="none" w:sz="0" w:space="0" w:color="auto"/>
                <w:left w:val="none" w:sz="0" w:space="0" w:color="auto"/>
                <w:bottom w:val="none" w:sz="0" w:space="0" w:color="auto"/>
                <w:right w:val="none" w:sz="0" w:space="0" w:color="auto"/>
              </w:divBdr>
              <w:divsChild>
                <w:div w:id="7593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4476">
      <w:bodyDiv w:val="1"/>
      <w:marLeft w:val="0"/>
      <w:marRight w:val="0"/>
      <w:marTop w:val="0"/>
      <w:marBottom w:val="0"/>
      <w:divBdr>
        <w:top w:val="none" w:sz="0" w:space="0" w:color="auto"/>
        <w:left w:val="none" w:sz="0" w:space="0" w:color="auto"/>
        <w:bottom w:val="none" w:sz="0" w:space="0" w:color="auto"/>
        <w:right w:val="none" w:sz="0" w:space="0" w:color="auto"/>
      </w:divBdr>
    </w:div>
    <w:div w:id="1034382763">
      <w:bodyDiv w:val="1"/>
      <w:marLeft w:val="0"/>
      <w:marRight w:val="0"/>
      <w:marTop w:val="0"/>
      <w:marBottom w:val="0"/>
      <w:divBdr>
        <w:top w:val="none" w:sz="0" w:space="0" w:color="auto"/>
        <w:left w:val="none" w:sz="0" w:space="0" w:color="auto"/>
        <w:bottom w:val="none" w:sz="0" w:space="0" w:color="auto"/>
        <w:right w:val="none" w:sz="0" w:space="0" w:color="auto"/>
      </w:divBdr>
    </w:div>
    <w:div w:id="1041437462">
      <w:bodyDiv w:val="1"/>
      <w:marLeft w:val="0"/>
      <w:marRight w:val="0"/>
      <w:marTop w:val="0"/>
      <w:marBottom w:val="0"/>
      <w:divBdr>
        <w:top w:val="none" w:sz="0" w:space="0" w:color="auto"/>
        <w:left w:val="none" w:sz="0" w:space="0" w:color="auto"/>
        <w:bottom w:val="none" w:sz="0" w:space="0" w:color="auto"/>
        <w:right w:val="none" w:sz="0" w:space="0" w:color="auto"/>
      </w:divBdr>
    </w:div>
    <w:div w:id="1130590642">
      <w:bodyDiv w:val="1"/>
      <w:marLeft w:val="0"/>
      <w:marRight w:val="0"/>
      <w:marTop w:val="0"/>
      <w:marBottom w:val="0"/>
      <w:divBdr>
        <w:top w:val="none" w:sz="0" w:space="0" w:color="auto"/>
        <w:left w:val="none" w:sz="0" w:space="0" w:color="auto"/>
        <w:bottom w:val="none" w:sz="0" w:space="0" w:color="auto"/>
        <w:right w:val="none" w:sz="0" w:space="0" w:color="auto"/>
      </w:divBdr>
    </w:div>
    <w:div w:id="1160586590">
      <w:bodyDiv w:val="1"/>
      <w:marLeft w:val="0"/>
      <w:marRight w:val="0"/>
      <w:marTop w:val="0"/>
      <w:marBottom w:val="0"/>
      <w:divBdr>
        <w:top w:val="none" w:sz="0" w:space="0" w:color="auto"/>
        <w:left w:val="none" w:sz="0" w:space="0" w:color="auto"/>
        <w:bottom w:val="none" w:sz="0" w:space="0" w:color="auto"/>
        <w:right w:val="none" w:sz="0" w:space="0" w:color="auto"/>
      </w:divBdr>
      <w:divsChild>
        <w:div w:id="844442212">
          <w:marLeft w:val="0"/>
          <w:marRight w:val="0"/>
          <w:marTop w:val="0"/>
          <w:marBottom w:val="0"/>
          <w:divBdr>
            <w:top w:val="none" w:sz="0" w:space="0" w:color="auto"/>
            <w:left w:val="none" w:sz="0" w:space="0" w:color="auto"/>
            <w:bottom w:val="none" w:sz="0" w:space="0" w:color="auto"/>
            <w:right w:val="none" w:sz="0" w:space="0" w:color="auto"/>
          </w:divBdr>
          <w:divsChild>
            <w:div w:id="1795368610">
              <w:marLeft w:val="0"/>
              <w:marRight w:val="0"/>
              <w:marTop w:val="0"/>
              <w:marBottom w:val="0"/>
              <w:divBdr>
                <w:top w:val="none" w:sz="0" w:space="0" w:color="auto"/>
                <w:left w:val="none" w:sz="0" w:space="0" w:color="auto"/>
                <w:bottom w:val="none" w:sz="0" w:space="0" w:color="auto"/>
                <w:right w:val="none" w:sz="0" w:space="0" w:color="auto"/>
              </w:divBdr>
              <w:divsChild>
                <w:div w:id="1185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2473">
      <w:bodyDiv w:val="1"/>
      <w:marLeft w:val="0"/>
      <w:marRight w:val="0"/>
      <w:marTop w:val="0"/>
      <w:marBottom w:val="0"/>
      <w:divBdr>
        <w:top w:val="none" w:sz="0" w:space="0" w:color="auto"/>
        <w:left w:val="none" w:sz="0" w:space="0" w:color="auto"/>
        <w:bottom w:val="none" w:sz="0" w:space="0" w:color="auto"/>
        <w:right w:val="none" w:sz="0" w:space="0" w:color="auto"/>
      </w:divBdr>
    </w:div>
    <w:div w:id="1412659776">
      <w:bodyDiv w:val="1"/>
      <w:marLeft w:val="0"/>
      <w:marRight w:val="0"/>
      <w:marTop w:val="0"/>
      <w:marBottom w:val="0"/>
      <w:divBdr>
        <w:top w:val="none" w:sz="0" w:space="0" w:color="auto"/>
        <w:left w:val="none" w:sz="0" w:space="0" w:color="auto"/>
        <w:bottom w:val="none" w:sz="0" w:space="0" w:color="auto"/>
        <w:right w:val="none" w:sz="0" w:space="0" w:color="auto"/>
      </w:divBdr>
      <w:divsChild>
        <w:div w:id="1993026181">
          <w:marLeft w:val="0"/>
          <w:marRight w:val="0"/>
          <w:marTop w:val="0"/>
          <w:marBottom w:val="0"/>
          <w:divBdr>
            <w:top w:val="none" w:sz="0" w:space="0" w:color="auto"/>
            <w:left w:val="none" w:sz="0" w:space="0" w:color="auto"/>
            <w:bottom w:val="none" w:sz="0" w:space="0" w:color="auto"/>
            <w:right w:val="none" w:sz="0" w:space="0" w:color="auto"/>
          </w:divBdr>
          <w:divsChild>
            <w:div w:id="617639276">
              <w:marLeft w:val="0"/>
              <w:marRight w:val="0"/>
              <w:marTop w:val="0"/>
              <w:marBottom w:val="0"/>
              <w:divBdr>
                <w:top w:val="none" w:sz="0" w:space="0" w:color="auto"/>
                <w:left w:val="none" w:sz="0" w:space="0" w:color="auto"/>
                <w:bottom w:val="none" w:sz="0" w:space="0" w:color="auto"/>
                <w:right w:val="none" w:sz="0" w:space="0" w:color="auto"/>
              </w:divBdr>
              <w:divsChild>
                <w:div w:id="1901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5246">
      <w:bodyDiv w:val="1"/>
      <w:marLeft w:val="0"/>
      <w:marRight w:val="0"/>
      <w:marTop w:val="0"/>
      <w:marBottom w:val="0"/>
      <w:divBdr>
        <w:top w:val="none" w:sz="0" w:space="0" w:color="auto"/>
        <w:left w:val="none" w:sz="0" w:space="0" w:color="auto"/>
        <w:bottom w:val="none" w:sz="0" w:space="0" w:color="auto"/>
        <w:right w:val="none" w:sz="0" w:space="0" w:color="auto"/>
      </w:divBdr>
    </w:div>
    <w:div w:id="1414863036">
      <w:bodyDiv w:val="1"/>
      <w:marLeft w:val="0"/>
      <w:marRight w:val="0"/>
      <w:marTop w:val="0"/>
      <w:marBottom w:val="0"/>
      <w:divBdr>
        <w:top w:val="none" w:sz="0" w:space="0" w:color="auto"/>
        <w:left w:val="none" w:sz="0" w:space="0" w:color="auto"/>
        <w:bottom w:val="none" w:sz="0" w:space="0" w:color="auto"/>
        <w:right w:val="none" w:sz="0" w:space="0" w:color="auto"/>
      </w:divBdr>
    </w:div>
    <w:div w:id="1420442008">
      <w:bodyDiv w:val="1"/>
      <w:marLeft w:val="0"/>
      <w:marRight w:val="0"/>
      <w:marTop w:val="0"/>
      <w:marBottom w:val="0"/>
      <w:divBdr>
        <w:top w:val="none" w:sz="0" w:space="0" w:color="auto"/>
        <w:left w:val="none" w:sz="0" w:space="0" w:color="auto"/>
        <w:bottom w:val="none" w:sz="0" w:space="0" w:color="auto"/>
        <w:right w:val="none" w:sz="0" w:space="0" w:color="auto"/>
      </w:divBdr>
    </w:div>
    <w:div w:id="1576283855">
      <w:bodyDiv w:val="1"/>
      <w:marLeft w:val="0"/>
      <w:marRight w:val="0"/>
      <w:marTop w:val="0"/>
      <w:marBottom w:val="0"/>
      <w:divBdr>
        <w:top w:val="none" w:sz="0" w:space="0" w:color="auto"/>
        <w:left w:val="none" w:sz="0" w:space="0" w:color="auto"/>
        <w:bottom w:val="none" w:sz="0" w:space="0" w:color="auto"/>
        <w:right w:val="none" w:sz="0" w:space="0" w:color="auto"/>
      </w:divBdr>
    </w:div>
    <w:div w:id="1592277513">
      <w:bodyDiv w:val="1"/>
      <w:marLeft w:val="0"/>
      <w:marRight w:val="0"/>
      <w:marTop w:val="0"/>
      <w:marBottom w:val="0"/>
      <w:divBdr>
        <w:top w:val="none" w:sz="0" w:space="0" w:color="auto"/>
        <w:left w:val="none" w:sz="0" w:space="0" w:color="auto"/>
        <w:bottom w:val="none" w:sz="0" w:space="0" w:color="auto"/>
        <w:right w:val="none" w:sz="0" w:space="0" w:color="auto"/>
      </w:divBdr>
    </w:div>
    <w:div w:id="1664552753">
      <w:bodyDiv w:val="1"/>
      <w:marLeft w:val="0"/>
      <w:marRight w:val="0"/>
      <w:marTop w:val="0"/>
      <w:marBottom w:val="0"/>
      <w:divBdr>
        <w:top w:val="none" w:sz="0" w:space="0" w:color="auto"/>
        <w:left w:val="none" w:sz="0" w:space="0" w:color="auto"/>
        <w:bottom w:val="none" w:sz="0" w:space="0" w:color="auto"/>
        <w:right w:val="none" w:sz="0" w:space="0" w:color="auto"/>
      </w:divBdr>
      <w:divsChild>
        <w:div w:id="1280600451">
          <w:marLeft w:val="0"/>
          <w:marRight w:val="0"/>
          <w:marTop w:val="0"/>
          <w:marBottom w:val="0"/>
          <w:divBdr>
            <w:top w:val="none" w:sz="0" w:space="0" w:color="auto"/>
            <w:left w:val="none" w:sz="0" w:space="0" w:color="auto"/>
            <w:bottom w:val="none" w:sz="0" w:space="0" w:color="auto"/>
            <w:right w:val="none" w:sz="0" w:space="0" w:color="auto"/>
          </w:divBdr>
          <w:divsChild>
            <w:div w:id="2109691835">
              <w:marLeft w:val="0"/>
              <w:marRight w:val="0"/>
              <w:marTop w:val="0"/>
              <w:marBottom w:val="0"/>
              <w:divBdr>
                <w:top w:val="none" w:sz="0" w:space="0" w:color="auto"/>
                <w:left w:val="none" w:sz="0" w:space="0" w:color="auto"/>
                <w:bottom w:val="none" w:sz="0" w:space="0" w:color="auto"/>
                <w:right w:val="none" w:sz="0" w:space="0" w:color="auto"/>
              </w:divBdr>
              <w:divsChild>
                <w:div w:id="433553016">
                  <w:marLeft w:val="0"/>
                  <w:marRight w:val="0"/>
                  <w:marTop w:val="0"/>
                  <w:marBottom w:val="0"/>
                  <w:divBdr>
                    <w:top w:val="none" w:sz="0" w:space="0" w:color="auto"/>
                    <w:left w:val="none" w:sz="0" w:space="0" w:color="auto"/>
                    <w:bottom w:val="none" w:sz="0" w:space="0" w:color="auto"/>
                    <w:right w:val="none" w:sz="0" w:space="0" w:color="auto"/>
                  </w:divBdr>
                  <w:divsChild>
                    <w:div w:id="1665819349">
                      <w:marLeft w:val="0"/>
                      <w:marRight w:val="0"/>
                      <w:marTop w:val="0"/>
                      <w:marBottom w:val="0"/>
                      <w:divBdr>
                        <w:top w:val="none" w:sz="0" w:space="0" w:color="auto"/>
                        <w:left w:val="none" w:sz="0" w:space="0" w:color="auto"/>
                        <w:bottom w:val="none" w:sz="0" w:space="0" w:color="auto"/>
                        <w:right w:val="none" w:sz="0" w:space="0" w:color="auto"/>
                      </w:divBdr>
                      <w:divsChild>
                        <w:div w:id="17207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23704">
      <w:bodyDiv w:val="1"/>
      <w:marLeft w:val="0"/>
      <w:marRight w:val="0"/>
      <w:marTop w:val="0"/>
      <w:marBottom w:val="0"/>
      <w:divBdr>
        <w:top w:val="none" w:sz="0" w:space="0" w:color="auto"/>
        <w:left w:val="none" w:sz="0" w:space="0" w:color="auto"/>
        <w:bottom w:val="none" w:sz="0" w:space="0" w:color="auto"/>
        <w:right w:val="none" w:sz="0" w:space="0" w:color="auto"/>
      </w:divBdr>
    </w:div>
    <w:div w:id="1711686928">
      <w:bodyDiv w:val="1"/>
      <w:marLeft w:val="0"/>
      <w:marRight w:val="0"/>
      <w:marTop w:val="0"/>
      <w:marBottom w:val="0"/>
      <w:divBdr>
        <w:top w:val="none" w:sz="0" w:space="0" w:color="auto"/>
        <w:left w:val="none" w:sz="0" w:space="0" w:color="auto"/>
        <w:bottom w:val="none" w:sz="0" w:space="0" w:color="auto"/>
        <w:right w:val="none" w:sz="0" w:space="0" w:color="auto"/>
      </w:divBdr>
    </w:div>
    <w:div w:id="1751580911">
      <w:bodyDiv w:val="1"/>
      <w:marLeft w:val="0"/>
      <w:marRight w:val="0"/>
      <w:marTop w:val="0"/>
      <w:marBottom w:val="0"/>
      <w:divBdr>
        <w:top w:val="none" w:sz="0" w:space="0" w:color="auto"/>
        <w:left w:val="none" w:sz="0" w:space="0" w:color="auto"/>
        <w:bottom w:val="none" w:sz="0" w:space="0" w:color="auto"/>
        <w:right w:val="none" w:sz="0" w:space="0" w:color="auto"/>
      </w:divBdr>
      <w:divsChild>
        <w:div w:id="1678926254">
          <w:marLeft w:val="0"/>
          <w:marRight w:val="0"/>
          <w:marTop w:val="0"/>
          <w:marBottom w:val="0"/>
          <w:divBdr>
            <w:top w:val="none" w:sz="0" w:space="0" w:color="auto"/>
            <w:left w:val="none" w:sz="0" w:space="0" w:color="auto"/>
            <w:bottom w:val="none" w:sz="0" w:space="0" w:color="auto"/>
            <w:right w:val="none" w:sz="0" w:space="0" w:color="auto"/>
          </w:divBdr>
          <w:divsChild>
            <w:div w:id="1779065218">
              <w:marLeft w:val="0"/>
              <w:marRight w:val="0"/>
              <w:marTop w:val="0"/>
              <w:marBottom w:val="0"/>
              <w:divBdr>
                <w:top w:val="none" w:sz="0" w:space="0" w:color="auto"/>
                <w:left w:val="none" w:sz="0" w:space="0" w:color="auto"/>
                <w:bottom w:val="none" w:sz="0" w:space="0" w:color="auto"/>
                <w:right w:val="none" w:sz="0" w:space="0" w:color="auto"/>
              </w:divBdr>
              <w:divsChild>
                <w:div w:id="4451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06974">
      <w:bodyDiv w:val="1"/>
      <w:marLeft w:val="0"/>
      <w:marRight w:val="0"/>
      <w:marTop w:val="0"/>
      <w:marBottom w:val="0"/>
      <w:divBdr>
        <w:top w:val="none" w:sz="0" w:space="0" w:color="auto"/>
        <w:left w:val="none" w:sz="0" w:space="0" w:color="auto"/>
        <w:bottom w:val="none" w:sz="0" w:space="0" w:color="auto"/>
        <w:right w:val="none" w:sz="0" w:space="0" w:color="auto"/>
      </w:divBdr>
    </w:div>
    <w:div w:id="1815367563">
      <w:bodyDiv w:val="1"/>
      <w:marLeft w:val="0"/>
      <w:marRight w:val="0"/>
      <w:marTop w:val="0"/>
      <w:marBottom w:val="0"/>
      <w:divBdr>
        <w:top w:val="none" w:sz="0" w:space="0" w:color="auto"/>
        <w:left w:val="none" w:sz="0" w:space="0" w:color="auto"/>
        <w:bottom w:val="none" w:sz="0" w:space="0" w:color="auto"/>
        <w:right w:val="none" w:sz="0" w:space="0" w:color="auto"/>
      </w:divBdr>
      <w:divsChild>
        <w:div w:id="1967395190">
          <w:marLeft w:val="0"/>
          <w:marRight w:val="0"/>
          <w:marTop w:val="0"/>
          <w:marBottom w:val="0"/>
          <w:divBdr>
            <w:top w:val="none" w:sz="0" w:space="0" w:color="auto"/>
            <w:left w:val="none" w:sz="0" w:space="0" w:color="auto"/>
            <w:bottom w:val="none" w:sz="0" w:space="0" w:color="auto"/>
            <w:right w:val="none" w:sz="0" w:space="0" w:color="auto"/>
          </w:divBdr>
          <w:divsChild>
            <w:div w:id="26104013">
              <w:marLeft w:val="0"/>
              <w:marRight w:val="0"/>
              <w:marTop w:val="0"/>
              <w:marBottom w:val="0"/>
              <w:divBdr>
                <w:top w:val="none" w:sz="0" w:space="0" w:color="auto"/>
                <w:left w:val="none" w:sz="0" w:space="0" w:color="auto"/>
                <w:bottom w:val="none" w:sz="0" w:space="0" w:color="auto"/>
                <w:right w:val="none" w:sz="0" w:space="0" w:color="auto"/>
              </w:divBdr>
              <w:divsChild>
                <w:div w:id="9338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4991">
      <w:bodyDiv w:val="1"/>
      <w:marLeft w:val="0"/>
      <w:marRight w:val="0"/>
      <w:marTop w:val="0"/>
      <w:marBottom w:val="0"/>
      <w:divBdr>
        <w:top w:val="none" w:sz="0" w:space="0" w:color="auto"/>
        <w:left w:val="none" w:sz="0" w:space="0" w:color="auto"/>
        <w:bottom w:val="none" w:sz="0" w:space="0" w:color="auto"/>
        <w:right w:val="none" w:sz="0" w:space="0" w:color="auto"/>
      </w:divBdr>
    </w:div>
    <w:div w:id="2005235536">
      <w:bodyDiv w:val="1"/>
      <w:marLeft w:val="0"/>
      <w:marRight w:val="0"/>
      <w:marTop w:val="0"/>
      <w:marBottom w:val="0"/>
      <w:divBdr>
        <w:top w:val="none" w:sz="0" w:space="0" w:color="auto"/>
        <w:left w:val="none" w:sz="0" w:space="0" w:color="auto"/>
        <w:bottom w:val="none" w:sz="0" w:space="0" w:color="auto"/>
        <w:right w:val="none" w:sz="0" w:space="0" w:color="auto"/>
      </w:divBdr>
    </w:div>
    <w:div w:id="2055612468">
      <w:bodyDiv w:val="1"/>
      <w:marLeft w:val="0"/>
      <w:marRight w:val="0"/>
      <w:marTop w:val="0"/>
      <w:marBottom w:val="0"/>
      <w:divBdr>
        <w:top w:val="none" w:sz="0" w:space="0" w:color="auto"/>
        <w:left w:val="none" w:sz="0" w:space="0" w:color="auto"/>
        <w:bottom w:val="none" w:sz="0" w:space="0" w:color="auto"/>
        <w:right w:val="none" w:sz="0" w:space="0" w:color="auto"/>
      </w:divBdr>
      <w:divsChild>
        <w:div w:id="1392581463">
          <w:marLeft w:val="0"/>
          <w:marRight w:val="0"/>
          <w:marTop w:val="0"/>
          <w:marBottom w:val="0"/>
          <w:divBdr>
            <w:top w:val="none" w:sz="0" w:space="0" w:color="auto"/>
            <w:left w:val="none" w:sz="0" w:space="0" w:color="auto"/>
            <w:bottom w:val="none" w:sz="0" w:space="0" w:color="auto"/>
            <w:right w:val="none" w:sz="0" w:space="0" w:color="auto"/>
          </w:divBdr>
          <w:divsChild>
            <w:div w:id="1054693084">
              <w:marLeft w:val="0"/>
              <w:marRight w:val="0"/>
              <w:marTop w:val="0"/>
              <w:marBottom w:val="0"/>
              <w:divBdr>
                <w:top w:val="none" w:sz="0" w:space="0" w:color="auto"/>
                <w:left w:val="none" w:sz="0" w:space="0" w:color="auto"/>
                <w:bottom w:val="none" w:sz="0" w:space="0" w:color="auto"/>
                <w:right w:val="none" w:sz="0" w:space="0" w:color="auto"/>
              </w:divBdr>
              <w:divsChild>
                <w:div w:id="6195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AppData\Local\Microsoft\Office\16.0\DTS\en-US%7b5409EAB2-7FF5-480D-B19A-D93149152428%7d\%7b1008F87C-BA83-46B3-A313-46B388157A3B%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Human Performance &amp;
Innovation and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1CA19-F466-4687-961A-E50F5D79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{1008F87C-BA83-46B3-A313-46B388157A3B}tf16392850_win32</Template>
  <TotalTime>178</TotalTime>
  <Pages>8</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Haire</dc:creator>
  <cp:keywords/>
  <cp:lastModifiedBy>Flores, David - FS, CO</cp:lastModifiedBy>
  <cp:revision>5</cp:revision>
  <cp:lastPrinted>2022-06-26T12:56:00Z</cp:lastPrinted>
  <dcterms:created xsi:type="dcterms:W3CDTF">2024-08-22T17:32:00Z</dcterms:created>
  <dcterms:modified xsi:type="dcterms:W3CDTF">2024-08-22T21:29:00Z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