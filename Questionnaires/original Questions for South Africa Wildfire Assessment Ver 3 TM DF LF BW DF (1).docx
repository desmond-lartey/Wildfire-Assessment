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4375" w14:textId="7656E1E0" w:rsidR="000B31D4" w:rsidRPr="00480769" w:rsidRDefault="007B7D58" w:rsidP="000A03E0">
      <w:pPr>
        <w:jc w:val="center"/>
        <w:rPr>
          <w:rFonts w:cstheme="minorHAnsi"/>
          <w:b/>
          <w:bCs/>
          <w:u w:val="single"/>
          <w:lang w:val="en-ZA"/>
        </w:rPr>
      </w:pPr>
      <w:r w:rsidRPr="00480769">
        <w:rPr>
          <w:rFonts w:cstheme="minorHAnsi"/>
          <w:b/>
          <w:bCs/>
          <w:u w:val="single"/>
          <w:lang w:val="en-ZA"/>
        </w:rPr>
        <w:t>AFRICA</w:t>
      </w:r>
      <w:r w:rsidR="000B31D4" w:rsidRPr="00480769">
        <w:rPr>
          <w:rFonts w:cstheme="minorHAnsi"/>
          <w:b/>
          <w:bCs/>
          <w:u w:val="single"/>
          <w:lang w:val="en-ZA"/>
        </w:rPr>
        <w:t xml:space="preserve"> REGIONAL WILDFIRE ASSESSMENT PROGRAM</w:t>
      </w:r>
    </w:p>
    <w:p w14:paraId="5AFA4E8C" w14:textId="77777777" w:rsidR="000B31D4" w:rsidRPr="00480769" w:rsidRDefault="000B31D4" w:rsidP="000A03E0">
      <w:pPr>
        <w:jc w:val="center"/>
        <w:rPr>
          <w:rFonts w:cstheme="minorHAnsi"/>
          <w:sz w:val="14"/>
          <w:szCs w:val="14"/>
          <w:u w:val="single"/>
          <w:lang w:val="en-ZA"/>
        </w:rPr>
      </w:pPr>
    </w:p>
    <w:p w14:paraId="34BCD807" w14:textId="2E766F80" w:rsidR="000A03E0" w:rsidRPr="00480769" w:rsidRDefault="003B6341" w:rsidP="003B6341">
      <w:pPr>
        <w:rPr>
          <w:rFonts w:cstheme="minorHAnsi"/>
          <w:b/>
          <w:bCs/>
          <w:u w:val="single"/>
          <w:lang w:val="en-ZA"/>
        </w:rPr>
      </w:pPr>
      <w:r w:rsidRPr="00480769">
        <w:rPr>
          <w:rFonts w:cstheme="minorHAnsi"/>
          <w:b/>
          <w:bCs/>
          <w:u w:val="single"/>
          <w:lang w:val="en-ZA"/>
        </w:rPr>
        <w:t>Preamble:</w:t>
      </w:r>
    </w:p>
    <w:p w14:paraId="63057898" w14:textId="1AFB1846" w:rsidR="003B6341" w:rsidRPr="00480769" w:rsidRDefault="003B6341" w:rsidP="003B6341">
      <w:pPr>
        <w:jc w:val="both"/>
        <w:rPr>
          <w:rFonts w:cstheme="minorHAnsi"/>
          <w:lang w:val="en-ZA"/>
        </w:rPr>
      </w:pPr>
      <w:r w:rsidRPr="00480769">
        <w:rPr>
          <w:rFonts w:cstheme="minorHAnsi"/>
          <w:lang w:val="en-ZA"/>
        </w:rPr>
        <w:t>Often referred to as “The Fire Continent”, wildfires are common across Africa. Fire has been used by pastoralist and hunters for centuries and the vegetation has adapted to this norm. Many vegetation types now need periodic fires to maintain the ecological process and ensure biodiversity. Integrating the safe and beneficial use of fire into land management is paramount.</w:t>
      </w:r>
    </w:p>
    <w:p w14:paraId="63F05827" w14:textId="77777777" w:rsidR="003B6341" w:rsidRPr="00480769" w:rsidRDefault="003B6341" w:rsidP="003B6341">
      <w:pPr>
        <w:jc w:val="both"/>
        <w:rPr>
          <w:rFonts w:cstheme="minorHAnsi"/>
          <w:sz w:val="10"/>
          <w:szCs w:val="10"/>
          <w:lang w:val="en-ZA"/>
        </w:rPr>
      </w:pPr>
    </w:p>
    <w:p w14:paraId="1672B074" w14:textId="15D693A7" w:rsidR="003B6341" w:rsidRPr="00480769" w:rsidRDefault="003B6341" w:rsidP="003B6341">
      <w:pPr>
        <w:jc w:val="both"/>
        <w:rPr>
          <w:rFonts w:cstheme="minorHAnsi"/>
          <w:lang w:val="en-ZA"/>
        </w:rPr>
      </w:pPr>
      <w:r w:rsidRPr="00480769">
        <w:rPr>
          <w:rFonts w:cstheme="minorHAnsi"/>
          <w:lang w:val="en-ZA"/>
        </w:rPr>
        <w:t xml:space="preserve">On the other hand, recent years have also seen devastating wildfires in many regions of Africa. Despite being a continent shaped by fire in many ways, the sheer scale and intensity of wildfires in recent years coupled with population growth and the loss of life, property, air quality, animals, and damage to the environment, specifically the excessive release of carbon into the atmosphere, continue to escalate. Wildfires are predicted to worsen in the coming years and decades, </w:t>
      </w:r>
      <w:r w:rsidRPr="00480769">
        <w:rPr>
          <w:rFonts w:cstheme="minorHAnsi"/>
          <w:b/>
          <w:bCs/>
          <w:lang w:val="en-ZA"/>
        </w:rPr>
        <w:t>the United Nations Environment Program (</w:t>
      </w:r>
      <w:r w:rsidR="007B7D58" w:rsidRPr="00480769">
        <w:rPr>
          <w:rFonts w:cstheme="minorHAnsi"/>
          <w:b/>
          <w:bCs/>
          <w:lang w:val="en-ZA"/>
        </w:rPr>
        <w:t>“</w:t>
      </w:r>
      <w:r w:rsidRPr="00480769">
        <w:rPr>
          <w:rFonts w:cstheme="minorHAnsi"/>
          <w:b/>
          <w:bCs/>
          <w:lang w:val="en-ZA"/>
        </w:rPr>
        <w:t>UNEP</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has warned in its annual Frontiers report released 17</w:t>
      </w:r>
      <w:r w:rsidRPr="00480769">
        <w:rPr>
          <w:rFonts w:cstheme="minorHAnsi"/>
          <w:vertAlign w:val="superscript"/>
          <w:lang w:val="en-ZA"/>
        </w:rPr>
        <w:t>th</w:t>
      </w:r>
      <w:r w:rsidRPr="00480769">
        <w:rPr>
          <w:rFonts w:cstheme="minorHAnsi"/>
          <w:lang w:val="en-ZA"/>
        </w:rPr>
        <w:t xml:space="preserve"> </w:t>
      </w:r>
      <w:r w:rsidR="00E545D9" w:rsidRPr="00480769">
        <w:rPr>
          <w:rFonts w:cstheme="minorHAnsi"/>
          <w:lang w:val="en-ZA"/>
        </w:rPr>
        <w:t>February</w:t>
      </w:r>
      <w:r w:rsidRPr="00480769">
        <w:rPr>
          <w:rFonts w:cstheme="minorHAnsi"/>
          <w:lang w:val="en-ZA"/>
        </w:rPr>
        <w:t xml:space="preserve"> 2022. In 2021, Africa was the most affected continent due to wildfires, the UNEP report citied. </w:t>
      </w:r>
    </w:p>
    <w:p w14:paraId="48E81547" w14:textId="77777777" w:rsidR="003B6341" w:rsidRPr="00480769" w:rsidRDefault="003B6341" w:rsidP="003B6341">
      <w:pPr>
        <w:jc w:val="both"/>
        <w:rPr>
          <w:rFonts w:cstheme="minorHAnsi"/>
          <w:sz w:val="10"/>
          <w:szCs w:val="10"/>
          <w:lang w:val="en-ZA"/>
        </w:rPr>
      </w:pPr>
    </w:p>
    <w:p w14:paraId="0A85150B" w14:textId="6C8E1A10" w:rsidR="003B6341" w:rsidRPr="00480769" w:rsidRDefault="003B6341" w:rsidP="003B6341">
      <w:pPr>
        <w:jc w:val="both"/>
        <w:rPr>
          <w:rFonts w:cstheme="minorHAnsi"/>
          <w:lang w:val="en-ZA"/>
        </w:rPr>
      </w:pPr>
      <w:r w:rsidRPr="00480769">
        <w:rPr>
          <w:rFonts w:cstheme="minorHAnsi"/>
          <w:lang w:val="en-ZA"/>
        </w:rPr>
        <w:t xml:space="preserve">Wildfire (anthropogenic and wild alike) may simultaneously serve as an integral part of a healthy ecosystem while posing considerable threats to ecosystem integrity. Fire can be an effective tool for the restoration of degraded landscapes as well as a destructive force causing socioeconomic and ecological damage. Proper understanding and resources are necessary to effectively manage fire in any landscape.  </w:t>
      </w:r>
    </w:p>
    <w:p w14:paraId="2E850F14" w14:textId="77777777" w:rsidR="003B6341" w:rsidRPr="00480769" w:rsidRDefault="003B6341" w:rsidP="003B6341">
      <w:pPr>
        <w:jc w:val="both"/>
        <w:rPr>
          <w:rFonts w:cstheme="minorHAnsi"/>
          <w:sz w:val="12"/>
          <w:szCs w:val="12"/>
          <w:lang w:val="en-ZA"/>
        </w:rPr>
      </w:pPr>
    </w:p>
    <w:p w14:paraId="4B29CFB9" w14:textId="2BA2CD13" w:rsidR="003B6341" w:rsidRPr="00480769" w:rsidRDefault="003B6341" w:rsidP="003B6341">
      <w:pPr>
        <w:jc w:val="both"/>
        <w:rPr>
          <w:rFonts w:cstheme="minorHAnsi"/>
          <w:lang w:val="en-ZA"/>
        </w:rPr>
      </w:pPr>
      <w:r w:rsidRPr="00480769">
        <w:rPr>
          <w:rFonts w:cstheme="minorHAnsi"/>
          <w:lang w:val="en-ZA"/>
        </w:rPr>
        <w:t xml:space="preserve">The long history of multiple use management by the </w:t>
      </w:r>
      <w:r w:rsidRPr="00480769">
        <w:rPr>
          <w:rFonts w:cstheme="minorHAnsi"/>
          <w:b/>
          <w:bCs/>
          <w:lang w:val="en-ZA"/>
        </w:rPr>
        <w:t>United States Forest Service (</w:t>
      </w:r>
      <w:r w:rsidR="007B7D58" w:rsidRPr="00480769">
        <w:rPr>
          <w:rFonts w:cstheme="minorHAnsi"/>
          <w:b/>
          <w:bCs/>
          <w:lang w:val="en-ZA"/>
        </w:rPr>
        <w:t>“</w:t>
      </w:r>
      <w:r w:rsidRPr="00480769">
        <w:rPr>
          <w:rFonts w:cstheme="minorHAnsi"/>
          <w:b/>
          <w:bCs/>
          <w:lang w:val="en-ZA"/>
        </w:rPr>
        <w:t>USFS</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with relevant technical expertise related to fire ecology, forest and protected area management, ecologically-based planning, sustainable livelihoods including tourism, and environmental crime—position the agency well to work with our partners in Africa.  With support from U.S. Agency for International Development (USAID) and the U.S. Department of State, the USFS provides technical expertise to strengthen the capacity of international partners on a range of fire-related issues. These experts work across all management tiers, from national-level policy, to communities, civil society, and the private sector.  USFS provides technical assistance and capacity building related to wildfire in more than 50 countries around the world.  In Africa, the USFS </w:t>
      </w:r>
      <w:r w:rsidR="0046638C" w:rsidRPr="00480769">
        <w:rPr>
          <w:rFonts w:cstheme="minorHAnsi"/>
          <w:lang w:val="en-ZA"/>
        </w:rPr>
        <w:t xml:space="preserve">currently </w:t>
      </w:r>
      <w:r w:rsidRPr="00480769">
        <w:rPr>
          <w:rFonts w:cstheme="minorHAnsi"/>
          <w:lang w:val="en-ZA"/>
        </w:rPr>
        <w:t>works in 1</w:t>
      </w:r>
      <w:r w:rsidR="0046638C" w:rsidRPr="00480769">
        <w:rPr>
          <w:rFonts w:cstheme="minorHAnsi"/>
          <w:lang w:val="en-ZA"/>
        </w:rPr>
        <w:t>5</w:t>
      </w:r>
      <w:r w:rsidRPr="00480769">
        <w:rPr>
          <w:rFonts w:cstheme="minorHAnsi"/>
          <w:lang w:val="en-ZA"/>
        </w:rPr>
        <w:t xml:space="preserve"> countries including Angola, Botswana, </w:t>
      </w:r>
      <w:r w:rsidR="007B7D58" w:rsidRPr="00480769">
        <w:rPr>
          <w:rFonts w:cstheme="minorHAnsi"/>
          <w:lang w:val="en-ZA"/>
        </w:rPr>
        <w:t>Democratic Republic of Congo,</w:t>
      </w:r>
      <w:r w:rsidRPr="00480769">
        <w:rPr>
          <w:rFonts w:cstheme="minorHAnsi"/>
          <w:lang w:val="en-ZA"/>
        </w:rPr>
        <w:t xml:space="preserve"> Ethiopia, Kenya, Madagascar, Malawi, Morocco, Mozambique, Namibia, Rwanda, South Africa</w:t>
      </w:r>
      <w:r w:rsidR="0046638C" w:rsidRPr="00480769">
        <w:rPr>
          <w:rFonts w:cstheme="minorHAnsi"/>
          <w:lang w:val="en-ZA"/>
        </w:rPr>
        <w:t>, Tunisia, Zambia</w:t>
      </w:r>
      <w:r w:rsidRPr="00480769">
        <w:rPr>
          <w:rFonts w:cstheme="minorHAnsi"/>
          <w:lang w:val="en-ZA"/>
        </w:rPr>
        <w:t xml:space="preserve"> and Z</w:t>
      </w:r>
      <w:r w:rsidR="0046638C" w:rsidRPr="00480769">
        <w:rPr>
          <w:rFonts w:cstheme="minorHAnsi"/>
          <w:lang w:val="en-ZA"/>
        </w:rPr>
        <w:t>imbabwe</w:t>
      </w:r>
      <w:r w:rsidRPr="00480769">
        <w:rPr>
          <w:rFonts w:cstheme="minorHAnsi"/>
          <w:lang w:val="en-ZA"/>
        </w:rPr>
        <w:t>.</w:t>
      </w:r>
    </w:p>
    <w:p w14:paraId="1E12D4F6" w14:textId="77777777" w:rsidR="003B6341" w:rsidRPr="00480769" w:rsidRDefault="003B6341" w:rsidP="003B6341">
      <w:pPr>
        <w:jc w:val="both"/>
        <w:rPr>
          <w:rFonts w:cstheme="minorHAnsi"/>
          <w:sz w:val="12"/>
          <w:szCs w:val="12"/>
          <w:lang w:val="en-ZA"/>
        </w:rPr>
      </w:pPr>
    </w:p>
    <w:p w14:paraId="5380924B" w14:textId="4891AA41" w:rsidR="003B6341" w:rsidRPr="00480769" w:rsidRDefault="003B6341" w:rsidP="003B6341">
      <w:pPr>
        <w:jc w:val="both"/>
        <w:rPr>
          <w:rFonts w:cstheme="minorHAnsi"/>
          <w:lang w:val="en-ZA"/>
        </w:rPr>
      </w:pPr>
      <w:r w:rsidRPr="00480769">
        <w:rPr>
          <w:rFonts w:cstheme="minorHAnsi"/>
          <w:lang w:val="en-ZA"/>
        </w:rPr>
        <w:t>This project is designed to assess the current state of wildfire patterns and management capacity in Africa, to summari</w:t>
      </w:r>
      <w:r w:rsidR="002F348E" w:rsidRPr="00480769">
        <w:rPr>
          <w:rFonts w:cstheme="minorHAnsi"/>
          <w:lang w:val="en-ZA"/>
        </w:rPr>
        <w:t>s</w:t>
      </w:r>
      <w:r w:rsidRPr="00480769">
        <w:rPr>
          <w:rFonts w:cstheme="minorHAnsi"/>
          <w:lang w:val="en-ZA"/>
        </w:rPr>
        <w:t>e the current state of fire science knowledge in Africa, and to recommend and prioriti</w:t>
      </w:r>
      <w:r w:rsidR="002F348E" w:rsidRPr="00480769">
        <w:rPr>
          <w:rFonts w:cstheme="minorHAnsi"/>
          <w:lang w:val="en-ZA"/>
        </w:rPr>
        <w:t>s</w:t>
      </w:r>
      <w:r w:rsidRPr="00480769">
        <w:rPr>
          <w:rFonts w:cstheme="minorHAnsi"/>
          <w:lang w:val="en-ZA"/>
        </w:rPr>
        <w:t xml:space="preserve">e </w:t>
      </w:r>
      <w:r w:rsidR="007B7D58" w:rsidRPr="00480769">
        <w:rPr>
          <w:rFonts w:cstheme="minorHAnsi"/>
          <w:lang w:val="en-ZA"/>
        </w:rPr>
        <w:t xml:space="preserve">possible </w:t>
      </w:r>
      <w:r w:rsidRPr="00480769">
        <w:rPr>
          <w:rFonts w:cstheme="minorHAnsi"/>
          <w:lang w:val="en-ZA"/>
        </w:rPr>
        <w:t>opportunities for USFS technical assistance in Africa</w:t>
      </w:r>
      <w:r w:rsidR="007B7D58" w:rsidRPr="00480769">
        <w:rPr>
          <w:rFonts w:cstheme="minorHAnsi"/>
          <w:lang w:val="en-ZA"/>
        </w:rPr>
        <w:t>.</w:t>
      </w:r>
      <w:r w:rsidRPr="00480769">
        <w:rPr>
          <w:rFonts w:cstheme="minorHAnsi"/>
          <w:lang w:val="en-ZA"/>
        </w:rPr>
        <w:t xml:space="preserve">  </w:t>
      </w:r>
      <w:r w:rsidR="000B31D4" w:rsidRPr="00480769">
        <w:rPr>
          <w:rFonts w:cstheme="minorHAnsi"/>
          <w:lang w:val="en-ZA"/>
        </w:rPr>
        <w:t xml:space="preserve">There is however no guarantee that the USFS will implement all or any of the recommendations and this survey is not intended to set any expectations for the responders. </w:t>
      </w:r>
    </w:p>
    <w:p w14:paraId="50064666" w14:textId="77777777" w:rsidR="000632B1" w:rsidRPr="00480769" w:rsidRDefault="000632B1" w:rsidP="003B6341">
      <w:pPr>
        <w:jc w:val="both"/>
        <w:rPr>
          <w:rFonts w:cstheme="minorHAnsi"/>
          <w:sz w:val="12"/>
          <w:szCs w:val="12"/>
          <w:lang w:val="en-ZA"/>
        </w:rPr>
      </w:pPr>
    </w:p>
    <w:p w14:paraId="50903273" w14:textId="42F5D153" w:rsidR="000632B1" w:rsidRPr="00480769" w:rsidRDefault="000632B1" w:rsidP="003B6341">
      <w:pPr>
        <w:jc w:val="both"/>
        <w:rPr>
          <w:rFonts w:cstheme="minorHAnsi"/>
          <w:lang w:val="en-ZA"/>
        </w:rPr>
      </w:pPr>
      <w:r w:rsidRPr="00480769">
        <w:rPr>
          <w:rFonts w:cstheme="minorHAnsi"/>
          <w:lang w:val="en-ZA"/>
        </w:rPr>
        <w:lastRenderedPageBreak/>
        <w:t>Please respond to all the questions provided and where required add further detail to further explain your response.</w:t>
      </w:r>
    </w:p>
    <w:p w14:paraId="2250B352" w14:textId="77777777" w:rsidR="00C52C4F" w:rsidRPr="00480769" w:rsidRDefault="00C52C4F" w:rsidP="00827BFB">
      <w:pPr>
        <w:rPr>
          <w:rFonts w:cstheme="minorHAnsi"/>
          <w:b/>
          <w:bCs/>
          <w:u w:val="single"/>
          <w:lang w:val="en-ZA"/>
        </w:rPr>
      </w:pPr>
    </w:p>
    <w:p w14:paraId="225BE9A5" w14:textId="06AF45E2" w:rsidR="00827BFB" w:rsidRPr="00480769" w:rsidRDefault="00827BFB" w:rsidP="00827BFB">
      <w:pPr>
        <w:rPr>
          <w:rFonts w:cstheme="minorHAnsi"/>
          <w:b/>
          <w:bCs/>
          <w:u w:val="single"/>
          <w:lang w:val="en-ZA"/>
        </w:rPr>
      </w:pPr>
      <w:r w:rsidRPr="00480769">
        <w:rPr>
          <w:rFonts w:cstheme="minorHAnsi"/>
          <w:b/>
          <w:bCs/>
          <w:u w:val="single"/>
          <w:lang w:val="en-ZA"/>
        </w:rPr>
        <w:t>Definitions</w:t>
      </w:r>
      <w:r w:rsidR="00C52C4F" w:rsidRPr="00480769">
        <w:rPr>
          <w:rFonts w:cstheme="minorHAnsi"/>
          <w:b/>
          <w:bCs/>
          <w:u w:val="single"/>
          <w:lang w:val="en-ZA"/>
        </w:rPr>
        <w:t>:</w:t>
      </w:r>
    </w:p>
    <w:p w14:paraId="552F7318" w14:textId="4DFE16F5" w:rsidR="00827BFB" w:rsidRPr="00480769" w:rsidRDefault="00827BFB" w:rsidP="00450C45">
      <w:pPr>
        <w:pStyle w:val="ListParagraph"/>
        <w:numPr>
          <w:ilvl w:val="0"/>
          <w:numId w:val="4"/>
        </w:numPr>
        <w:jc w:val="both"/>
        <w:rPr>
          <w:rFonts w:cstheme="minorHAnsi"/>
          <w:u w:val="single"/>
          <w:lang w:val="en-ZA"/>
        </w:rPr>
      </w:pPr>
      <w:r w:rsidRPr="00480769">
        <w:rPr>
          <w:rFonts w:cstheme="minorHAnsi"/>
          <w:b/>
          <w:bCs/>
          <w:lang w:val="en-ZA"/>
        </w:rPr>
        <w:t>Wildfire:</w:t>
      </w:r>
      <w:r w:rsidRPr="00480769">
        <w:rPr>
          <w:rFonts w:cstheme="minorHAnsi"/>
          <w:lang w:val="en-ZA"/>
        </w:rPr>
        <w:t xml:space="preserve"> A wildland fire originating from an unplanned ignition, such as lightning, </w:t>
      </w:r>
      <w:r w:rsidR="00B70E49" w:rsidRPr="00480769">
        <w:rPr>
          <w:rFonts w:cstheme="minorHAnsi"/>
          <w:lang w:val="en-ZA"/>
        </w:rPr>
        <w:t xml:space="preserve">rock falls, </w:t>
      </w:r>
      <w:r w:rsidRPr="00480769">
        <w:rPr>
          <w:rFonts w:cstheme="minorHAnsi"/>
          <w:lang w:val="en-ZA"/>
        </w:rPr>
        <w:t>volcanos, unauthori</w:t>
      </w:r>
      <w:r w:rsidR="002F348E" w:rsidRPr="00480769">
        <w:rPr>
          <w:rFonts w:cstheme="minorHAnsi"/>
          <w:lang w:val="en-ZA"/>
        </w:rPr>
        <w:t>s</w:t>
      </w:r>
      <w:r w:rsidRPr="00480769">
        <w:rPr>
          <w:rFonts w:cstheme="minorHAnsi"/>
          <w:lang w:val="en-ZA"/>
        </w:rPr>
        <w:t>ed and accidental human caused fires, and prescribed fires that are declared wildfires</w:t>
      </w:r>
      <w:r w:rsidR="00B70E49" w:rsidRPr="00480769">
        <w:rPr>
          <w:rFonts w:cstheme="minorHAnsi"/>
          <w:lang w:val="en-ZA"/>
        </w:rPr>
        <w:t>.</w:t>
      </w:r>
    </w:p>
    <w:p w14:paraId="5A5E723D" w14:textId="57AC5BD7" w:rsidR="00D00CA2" w:rsidRPr="00480769" w:rsidRDefault="00827BFB" w:rsidP="00450C45">
      <w:pPr>
        <w:pStyle w:val="ListParagraph"/>
        <w:numPr>
          <w:ilvl w:val="0"/>
          <w:numId w:val="4"/>
        </w:numPr>
        <w:jc w:val="both"/>
        <w:rPr>
          <w:rFonts w:cstheme="minorHAnsi"/>
          <w:u w:val="single"/>
          <w:lang w:val="en-ZA"/>
        </w:rPr>
      </w:pPr>
      <w:commentRangeStart w:id="0"/>
      <w:r w:rsidRPr="00480769">
        <w:rPr>
          <w:rFonts w:cstheme="minorHAnsi"/>
          <w:b/>
          <w:bCs/>
          <w:lang w:val="en-ZA"/>
        </w:rPr>
        <w:t>Wildland Fire:</w:t>
      </w:r>
      <w:r w:rsidRPr="00480769">
        <w:rPr>
          <w:rFonts w:cstheme="minorHAnsi"/>
          <w:lang w:val="en-ZA"/>
        </w:rPr>
        <w:t xml:space="preserve"> </w:t>
      </w:r>
      <w:commentRangeEnd w:id="0"/>
      <w:r w:rsidR="00C0776F">
        <w:rPr>
          <w:rStyle w:val="CommentReference"/>
        </w:rPr>
        <w:commentReference w:id="0"/>
      </w:r>
      <w:r w:rsidRPr="00480769">
        <w:rPr>
          <w:rFonts w:cstheme="minorHAnsi"/>
          <w:lang w:val="en-ZA"/>
        </w:rPr>
        <w:t>Any non-structure fire that occurs in vegetation or natural fuels. Includes Wildfires and Prescribed Fires.</w:t>
      </w:r>
    </w:p>
    <w:p w14:paraId="6321F5BB" w14:textId="1277E12E" w:rsidR="00D00CA2" w:rsidRPr="00480769" w:rsidRDefault="00D00CA2" w:rsidP="00450C45">
      <w:pPr>
        <w:pStyle w:val="ListParagraph"/>
        <w:numPr>
          <w:ilvl w:val="0"/>
          <w:numId w:val="4"/>
        </w:numPr>
        <w:jc w:val="both"/>
        <w:rPr>
          <w:rFonts w:cstheme="minorHAnsi"/>
          <w:u w:val="single"/>
          <w:lang w:val="en-ZA"/>
        </w:rPr>
      </w:pPr>
      <w:r w:rsidRPr="00480769">
        <w:rPr>
          <w:rFonts w:cstheme="minorHAnsi"/>
          <w:b/>
          <w:bCs/>
          <w:lang w:val="en-ZA"/>
        </w:rPr>
        <w:t>Institution</w:t>
      </w:r>
      <w:r w:rsidR="002179BE" w:rsidRPr="00480769">
        <w:rPr>
          <w:rFonts w:cstheme="minorHAnsi"/>
          <w:b/>
          <w:bCs/>
          <w:lang w:val="en-ZA"/>
        </w:rPr>
        <w:t>:</w:t>
      </w:r>
      <w:r w:rsidR="002179BE" w:rsidRPr="00480769">
        <w:rPr>
          <w:rFonts w:cstheme="minorHAnsi"/>
          <w:lang w:val="en-ZA"/>
        </w:rPr>
        <w:t xml:space="preserve">  Agency, ministry or other entity with authority and responsibility</w:t>
      </w:r>
      <w:r w:rsidR="00E31A2E" w:rsidRPr="00480769">
        <w:rPr>
          <w:rFonts w:cstheme="minorHAnsi"/>
          <w:lang w:val="en-ZA"/>
        </w:rPr>
        <w:t xml:space="preserve"> of a public character</w:t>
      </w:r>
      <w:r w:rsidR="002179BE" w:rsidRPr="00480769">
        <w:rPr>
          <w:rFonts w:cstheme="minorHAnsi"/>
          <w:lang w:val="en-ZA"/>
        </w:rPr>
        <w:t>.</w:t>
      </w:r>
    </w:p>
    <w:p w14:paraId="20830295" w14:textId="644E872F" w:rsidR="00450C45" w:rsidRPr="00480769" w:rsidRDefault="00450C45" w:rsidP="00450C45">
      <w:pPr>
        <w:pStyle w:val="ListParagraph"/>
        <w:numPr>
          <w:ilvl w:val="0"/>
          <w:numId w:val="4"/>
        </w:numPr>
        <w:jc w:val="both"/>
        <w:rPr>
          <w:rFonts w:cstheme="minorHAnsi"/>
          <w:u w:val="single"/>
          <w:lang w:val="en-ZA"/>
        </w:rPr>
      </w:pPr>
      <w:r w:rsidRPr="00480769">
        <w:rPr>
          <w:rFonts w:cstheme="minorHAnsi"/>
          <w:b/>
          <w:bCs/>
          <w:lang w:val="en-ZA"/>
        </w:rPr>
        <w:t>Fire/Fuel Break</w:t>
      </w:r>
      <w:r w:rsidR="004C13CF" w:rsidRPr="00480769">
        <w:rPr>
          <w:rFonts w:cstheme="minorHAnsi"/>
          <w:b/>
          <w:bCs/>
          <w:lang w:val="en-ZA"/>
        </w:rPr>
        <w:t>/Barrier</w:t>
      </w:r>
      <w:r w:rsidRPr="00480769">
        <w:rPr>
          <w:rFonts w:cstheme="minorHAnsi"/>
          <w:b/>
          <w:bCs/>
          <w:lang w:val="en-ZA"/>
        </w:rPr>
        <w:t>:</w:t>
      </w:r>
      <w:r w:rsidR="004C13CF" w:rsidRPr="00480769">
        <w:rPr>
          <w:rFonts w:cstheme="minorHAnsi"/>
          <w:lang w:val="en-ZA"/>
        </w:rPr>
        <w:t xml:space="preserve"> A fuel barrier is a strip or block of land in which native vegetation has been reduced or modified so that surrounding fires can be controlled with preparation, control and safety.</w:t>
      </w:r>
    </w:p>
    <w:p w14:paraId="31A67A2F" w14:textId="6555262E" w:rsidR="00450C45" w:rsidRPr="00480769" w:rsidRDefault="00450C45" w:rsidP="00450C45">
      <w:pPr>
        <w:pStyle w:val="ListParagraph"/>
        <w:numPr>
          <w:ilvl w:val="0"/>
          <w:numId w:val="4"/>
        </w:numPr>
        <w:jc w:val="both"/>
        <w:rPr>
          <w:rFonts w:cstheme="minorHAnsi"/>
          <w:b/>
          <w:bCs/>
          <w:lang w:val="en-ZA"/>
        </w:rPr>
      </w:pPr>
      <w:r w:rsidRPr="00480769">
        <w:rPr>
          <w:rFonts w:cstheme="minorHAnsi"/>
          <w:b/>
          <w:bCs/>
          <w:lang w:val="en-ZA"/>
        </w:rPr>
        <w:t xml:space="preserve">Prescribed Fire: </w:t>
      </w:r>
      <w:r w:rsidR="007B7D58" w:rsidRPr="00480769">
        <w:rPr>
          <w:rFonts w:cstheme="minorHAnsi"/>
          <w:lang w:val="en-ZA"/>
        </w:rPr>
        <w:t>A prescribed fire is a controlled application of fire mimicking natural fire on the landscape. When introduced under acceptable parameters, a prescribed fire can improve conditions such as wildlife habitat, increase plant diversity and reduce fuels lowering risk of destructive wildfire.</w:t>
      </w:r>
    </w:p>
    <w:p w14:paraId="13CFCD61" w14:textId="77777777" w:rsidR="000B31D4" w:rsidRPr="00480769" w:rsidRDefault="000B31D4" w:rsidP="000B31D4">
      <w:pPr>
        <w:ind w:left="360"/>
        <w:jc w:val="center"/>
        <w:rPr>
          <w:rFonts w:cstheme="minorHAnsi"/>
          <w:b/>
          <w:bCs/>
          <w:u w:val="single"/>
          <w:lang w:val="en-ZA"/>
        </w:rPr>
      </w:pPr>
    </w:p>
    <w:p w14:paraId="3DB3D60C" w14:textId="77777777" w:rsidR="00E41A89" w:rsidRPr="00480769" w:rsidRDefault="00E41A89">
      <w:pPr>
        <w:rPr>
          <w:rFonts w:cstheme="minorHAnsi"/>
          <w:b/>
          <w:bCs/>
          <w:lang w:val="en-ZA"/>
        </w:rPr>
      </w:pPr>
      <w:r w:rsidRPr="00480769">
        <w:rPr>
          <w:rFonts w:cstheme="minorHAnsi"/>
          <w:b/>
          <w:bCs/>
          <w:lang w:val="en-ZA"/>
        </w:rPr>
        <w:br w:type="page"/>
      </w:r>
    </w:p>
    <w:p w14:paraId="63256349" w14:textId="18ACF15A" w:rsidR="000B31D4" w:rsidRPr="00480769" w:rsidRDefault="000B31D4" w:rsidP="000B31D4">
      <w:pPr>
        <w:ind w:left="360"/>
        <w:jc w:val="center"/>
        <w:rPr>
          <w:rFonts w:cstheme="minorHAnsi"/>
          <w:b/>
          <w:bCs/>
          <w:lang w:val="en-ZA"/>
        </w:rPr>
      </w:pPr>
      <w:r w:rsidRPr="00480769">
        <w:rPr>
          <w:rFonts w:cstheme="minorHAnsi"/>
          <w:b/>
          <w:bCs/>
          <w:lang w:val="en-ZA"/>
        </w:rPr>
        <w:lastRenderedPageBreak/>
        <w:t>Questions for South Africa Wildfire Assessments</w:t>
      </w:r>
    </w:p>
    <w:p w14:paraId="01C7A584" w14:textId="77777777" w:rsidR="000B31D4" w:rsidRPr="00480769" w:rsidRDefault="000B31D4" w:rsidP="008B644C">
      <w:pPr>
        <w:rPr>
          <w:rFonts w:cstheme="minorHAnsi"/>
          <w:u w:val="single"/>
          <w:lang w:val="en-ZA"/>
        </w:rPr>
      </w:pPr>
    </w:p>
    <w:p w14:paraId="348D7730" w14:textId="0FA32B7A" w:rsidR="008B644C" w:rsidRPr="00480769" w:rsidRDefault="14557E8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Overview</w:t>
      </w:r>
    </w:p>
    <w:p w14:paraId="13D510B3" w14:textId="68A7AD50"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What Province do you live in?</w:t>
      </w:r>
    </w:p>
    <w:p w14:paraId="00E86359" w14:textId="3F9217EA" w:rsidR="00806033" w:rsidRPr="00480769" w:rsidRDefault="00806033" w:rsidP="000E4077">
      <w:pPr>
        <w:pStyle w:val="ListParagraph"/>
        <w:numPr>
          <w:ilvl w:val="1"/>
          <w:numId w:val="9"/>
        </w:numPr>
        <w:rPr>
          <w:rFonts w:cstheme="minorHAnsi"/>
          <w:lang w:val="en-ZA"/>
        </w:rPr>
      </w:pPr>
      <w:r w:rsidRPr="00480769">
        <w:rPr>
          <w:rFonts w:cstheme="minorHAnsi"/>
          <w:lang w:val="en-ZA"/>
        </w:rPr>
        <w:t>Eastern Cape</w:t>
      </w:r>
    </w:p>
    <w:p w14:paraId="15694567"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Free State</w:t>
      </w:r>
    </w:p>
    <w:p w14:paraId="7AE356BB"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Gauteng</w:t>
      </w:r>
    </w:p>
    <w:p w14:paraId="6366E727" w14:textId="6B7933C9" w:rsidR="00806033" w:rsidRPr="00480769" w:rsidRDefault="00806033" w:rsidP="000E4077">
      <w:pPr>
        <w:pStyle w:val="ListParagraph"/>
        <w:numPr>
          <w:ilvl w:val="1"/>
          <w:numId w:val="9"/>
        </w:numPr>
        <w:rPr>
          <w:rFonts w:cstheme="minorHAnsi"/>
          <w:lang w:val="en-ZA"/>
        </w:rPr>
      </w:pPr>
      <w:r w:rsidRPr="00480769">
        <w:rPr>
          <w:rFonts w:cstheme="minorHAnsi"/>
          <w:lang w:val="en-ZA"/>
        </w:rPr>
        <w:t>KwaZulu Natal</w:t>
      </w:r>
    </w:p>
    <w:p w14:paraId="4A1E2AF9" w14:textId="67E8AA40" w:rsidR="00806033" w:rsidRPr="00480769" w:rsidRDefault="00806033" w:rsidP="000E4077">
      <w:pPr>
        <w:pStyle w:val="ListParagraph"/>
        <w:numPr>
          <w:ilvl w:val="1"/>
          <w:numId w:val="9"/>
        </w:numPr>
        <w:rPr>
          <w:rFonts w:cstheme="minorHAnsi"/>
          <w:lang w:val="en-ZA"/>
        </w:rPr>
      </w:pPr>
      <w:r w:rsidRPr="00480769">
        <w:rPr>
          <w:rFonts w:cstheme="minorHAnsi"/>
          <w:lang w:val="en-ZA"/>
        </w:rPr>
        <w:t>Limpopo</w:t>
      </w:r>
    </w:p>
    <w:p w14:paraId="55A91795" w14:textId="46170C73" w:rsidR="00806033" w:rsidRPr="00480769" w:rsidRDefault="00806033" w:rsidP="000E4077">
      <w:pPr>
        <w:pStyle w:val="ListParagraph"/>
        <w:numPr>
          <w:ilvl w:val="1"/>
          <w:numId w:val="9"/>
        </w:numPr>
        <w:rPr>
          <w:rFonts w:cstheme="minorHAnsi"/>
          <w:lang w:val="en-ZA"/>
        </w:rPr>
      </w:pPr>
      <w:r w:rsidRPr="00480769">
        <w:rPr>
          <w:rFonts w:cstheme="minorHAnsi"/>
          <w:lang w:val="en-ZA"/>
        </w:rPr>
        <w:t xml:space="preserve">Mpumalanga </w:t>
      </w:r>
    </w:p>
    <w:p w14:paraId="4BC9EE6B"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North West</w:t>
      </w:r>
    </w:p>
    <w:p w14:paraId="4EF8B588"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Northern Cape</w:t>
      </w:r>
    </w:p>
    <w:p w14:paraId="4D1D1DED" w14:textId="05253ED7" w:rsidR="001C31B7" w:rsidRPr="00480769" w:rsidRDefault="00806033" w:rsidP="000E4077">
      <w:pPr>
        <w:pStyle w:val="ListParagraph"/>
        <w:numPr>
          <w:ilvl w:val="1"/>
          <w:numId w:val="9"/>
        </w:numPr>
        <w:rPr>
          <w:rFonts w:cstheme="minorHAnsi"/>
          <w:lang w:val="en-ZA"/>
        </w:rPr>
      </w:pPr>
      <w:r w:rsidRPr="00480769">
        <w:rPr>
          <w:rFonts w:cstheme="minorHAnsi"/>
          <w:lang w:val="en-ZA"/>
        </w:rPr>
        <w:t>Western Cape</w:t>
      </w:r>
    </w:p>
    <w:p w14:paraId="719F71B7" w14:textId="77777777" w:rsidR="004C13CF" w:rsidRPr="00480769" w:rsidRDefault="004C13CF" w:rsidP="004C13CF">
      <w:pPr>
        <w:rPr>
          <w:rFonts w:cstheme="minorHAnsi"/>
          <w:lang w:val="en-ZA"/>
        </w:rPr>
      </w:pPr>
    </w:p>
    <w:p w14:paraId="1E845583" w14:textId="208E73EE"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00806033" w:rsidRPr="00480769">
        <w:rPr>
          <w:rFonts w:cstheme="minorHAnsi"/>
          <w:lang w:val="en-ZA"/>
        </w:rPr>
        <w:t xml:space="preserve">district/metropolitan </w:t>
      </w:r>
      <w:r w:rsidRPr="00480769">
        <w:rPr>
          <w:rFonts w:cstheme="minorHAnsi"/>
          <w:lang w:val="en-ZA"/>
        </w:rPr>
        <w:t>municipality do you live in?</w:t>
      </w:r>
    </w:p>
    <w:p w14:paraId="3895250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Alfred Nzo District Municipality</w:t>
      </w:r>
    </w:p>
    <w:p w14:paraId="4CB9677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Amajuba District Municipality</w:t>
      </w:r>
    </w:p>
    <w:p w14:paraId="7FC2FA5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Amathole District Municipality</w:t>
      </w:r>
    </w:p>
    <w:p w14:paraId="760C0CE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Bojanala Platinum District Municipality</w:t>
      </w:r>
    </w:p>
    <w:p w14:paraId="4758575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Buffalo City Metropolitan Municipality</w:t>
      </w:r>
    </w:p>
    <w:p w14:paraId="231B282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Cape Winelands District Municipality</w:t>
      </w:r>
    </w:p>
    <w:p w14:paraId="63DF42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Capricorn District Municipality</w:t>
      </w:r>
    </w:p>
    <w:p w14:paraId="06F67C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Central Karoo District Municipality</w:t>
      </w:r>
    </w:p>
    <w:p w14:paraId="390CDA3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Chris Hani District Municipality</w:t>
      </w:r>
    </w:p>
    <w:p w14:paraId="3D1D3EB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Cape Town Metropolitan Municipality</w:t>
      </w:r>
    </w:p>
    <w:p w14:paraId="25FAA85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Johannesburg Metropolitan Municipality</w:t>
      </w:r>
    </w:p>
    <w:p w14:paraId="1C184F7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Tshwane Metropolitan Municipality</w:t>
      </w:r>
    </w:p>
    <w:p w14:paraId="6BAC93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Dr Kenneth Kaunda District Municipality</w:t>
      </w:r>
    </w:p>
    <w:p w14:paraId="569D630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Dr Ruth Segomotsi Mompati District Municipality</w:t>
      </w:r>
    </w:p>
    <w:p w14:paraId="6EEC9E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Ehlanzeni District Municipality</w:t>
      </w:r>
    </w:p>
    <w:p w14:paraId="0692B66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Ekurhuleni Metropolitan Municipality</w:t>
      </w:r>
    </w:p>
    <w:p w14:paraId="456BE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eThekwini Metropolitan Municipality</w:t>
      </w:r>
    </w:p>
    <w:p w14:paraId="5857F4B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Fezile Dabi District Municipality</w:t>
      </w:r>
    </w:p>
    <w:p w14:paraId="4154FD0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Frances Baard District Municipality</w:t>
      </w:r>
    </w:p>
    <w:p w14:paraId="747B035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Eden District Municipality</w:t>
      </w:r>
    </w:p>
    <w:p w14:paraId="2E3C746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Gert Sibande District Municipality</w:t>
      </w:r>
    </w:p>
    <w:p w14:paraId="604B669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Harry Gwala District Municipality</w:t>
      </w:r>
    </w:p>
    <w:p w14:paraId="47ACA04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iLembe District Municipality</w:t>
      </w:r>
    </w:p>
    <w:p w14:paraId="448CA3D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Joe Gqabi District Municipality</w:t>
      </w:r>
    </w:p>
    <w:p w14:paraId="627590B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John Taolo Gaetsewe District Municipality</w:t>
      </w:r>
    </w:p>
    <w:p w14:paraId="533CDB9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King Cetshwayo District Municipality</w:t>
      </w:r>
    </w:p>
    <w:p w14:paraId="60C15B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Lejweleputswa District Municipality</w:t>
      </w:r>
    </w:p>
    <w:p w14:paraId="74E955B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lastRenderedPageBreak/>
        <w:t>Mangaung Metropolitan Municipality</w:t>
      </w:r>
    </w:p>
    <w:p w14:paraId="368A81E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Mopani District Municipality</w:t>
      </w:r>
    </w:p>
    <w:p w14:paraId="7AA68A1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Namakwa District Municipality</w:t>
      </w:r>
    </w:p>
    <w:p w14:paraId="620D0C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Nelson Mandela Bay Metropolitan Municipality</w:t>
      </w:r>
    </w:p>
    <w:p w14:paraId="2994D5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Ngaka Modiri Molema District Municipality</w:t>
      </w:r>
    </w:p>
    <w:p w14:paraId="4DCF438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Nkangala District Municipality</w:t>
      </w:r>
    </w:p>
    <w:p w14:paraId="235D619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OR Tambo District Municipality</w:t>
      </w:r>
    </w:p>
    <w:p w14:paraId="50759A6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Overberg District Municipality</w:t>
      </w:r>
    </w:p>
    <w:p w14:paraId="4AB10BE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Pixley ka Seme District Municipality</w:t>
      </w:r>
    </w:p>
    <w:p w14:paraId="0522766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Sarah Baartman District Municipality</w:t>
      </w:r>
    </w:p>
    <w:p w14:paraId="162462CC"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Sedibeng District Municipality</w:t>
      </w:r>
    </w:p>
    <w:p w14:paraId="0CEEF3B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Sekhukhune District Municipality</w:t>
      </w:r>
    </w:p>
    <w:p w14:paraId="46098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Thabo Mofutsanyana District Municipality</w:t>
      </w:r>
    </w:p>
    <w:p w14:paraId="775B1C3C"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Ugu District Municipality</w:t>
      </w:r>
    </w:p>
    <w:p w14:paraId="7D57101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uMgungundlovu District Municipality</w:t>
      </w:r>
    </w:p>
    <w:p w14:paraId="101080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uMkhanyakude District Municipality</w:t>
      </w:r>
    </w:p>
    <w:p w14:paraId="641E48A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uMzinyathi District Municipality</w:t>
      </w:r>
    </w:p>
    <w:p w14:paraId="78D5F13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uThukela District Municipality</w:t>
      </w:r>
    </w:p>
    <w:p w14:paraId="42933D1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Vhembe District Municipality</w:t>
      </w:r>
    </w:p>
    <w:p w14:paraId="259C910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Waterberg District Municipality</w:t>
      </w:r>
    </w:p>
    <w:p w14:paraId="027466F4"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Coast District Municipality</w:t>
      </w:r>
      <w:r w:rsidRPr="00480769">
        <w:rPr>
          <w:rFonts w:cstheme="minorHAnsi"/>
          <w:lang w:val="en-ZA"/>
        </w:rPr>
        <w:tab/>
      </w:r>
    </w:p>
    <w:p w14:paraId="469E54F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Rand District Municipality</w:t>
      </w:r>
    </w:p>
    <w:p w14:paraId="432E55A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Xhariep District Municipality</w:t>
      </w:r>
    </w:p>
    <w:p w14:paraId="6398FB46" w14:textId="385855ED"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Mgcawu District Municipality</w:t>
      </w:r>
    </w:p>
    <w:p w14:paraId="1EBC0B8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Zululand District Municipality</w:t>
      </w:r>
    </w:p>
    <w:p w14:paraId="7FAE5B95" w14:textId="4D5BFC5A" w:rsidR="0025598A" w:rsidRPr="00480769" w:rsidRDefault="0025598A" w:rsidP="007E1AE4">
      <w:pPr>
        <w:pStyle w:val="ListParagraph"/>
        <w:numPr>
          <w:ilvl w:val="1"/>
          <w:numId w:val="9"/>
        </w:numPr>
        <w:ind w:left="1560" w:hanging="480"/>
        <w:rPr>
          <w:rFonts w:cstheme="minorHAnsi"/>
          <w:lang w:val="en-ZA"/>
        </w:rPr>
      </w:pPr>
      <w:commentRangeStart w:id="1"/>
      <w:r w:rsidRPr="00480769">
        <w:rPr>
          <w:rFonts w:cstheme="minorHAnsi"/>
          <w:lang w:val="en-ZA"/>
        </w:rPr>
        <w:t>None of the above</w:t>
      </w:r>
      <w:commentRangeEnd w:id="1"/>
      <w:r w:rsidR="007B7D58" w:rsidRPr="00480769">
        <w:rPr>
          <w:rStyle w:val="CommentReference"/>
          <w:lang w:val="en-ZA"/>
        </w:rPr>
        <w:commentReference w:id="1"/>
      </w:r>
    </w:p>
    <w:p w14:paraId="7DC2E41E" w14:textId="77777777" w:rsidR="00E41A89" w:rsidRPr="00480769" w:rsidRDefault="00E41A89" w:rsidP="00E41A89">
      <w:pPr>
        <w:rPr>
          <w:rFonts w:cstheme="minorHAnsi"/>
          <w:lang w:val="en-ZA"/>
        </w:rPr>
      </w:pPr>
    </w:p>
    <w:p w14:paraId="4F2E28BB" w14:textId="7185B0A5" w:rsidR="14557E87" w:rsidRPr="00480769" w:rsidRDefault="14557E87" w:rsidP="007E1AE4">
      <w:pPr>
        <w:pStyle w:val="ListParagraph"/>
        <w:numPr>
          <w:ilvl w:val="0"/>
          <w:numId w:val="9"/>
        </w:numPr>
        <w:ind w:hanging="578"/>
        <w:rPr>
          <w:rFonts w:cstheme="minorHAnsi"/>
          <w:lang w:val="en-ZA"/>
        </w:rPr>
      </w:pPr>
      <w:r w:rsidRPr="00480769">
        <w:rPr>
          <w:rFonts w:cstheme="minorHAnsi"/>
          <w:lang w:val="en-ZA"/>
        </w:rPr>
        <w:t>Your profession</w:t>
      </w:r>
      <w:r w:rsidR="00B70E49" w:rsidRPr="00480769">
        <w:rPr>
          <w:rFonts w:cstheme="minorHAnsi"/>
          <w:lang w:val="en-ZA"/>
        </w:rPr>
        <w:t xml:space="preserve"> – p</w:t>
      </w:r>
      <w:r w:rsidR="006843DA" w:rsidRPr="00480769">
        <w:rPr>
          <w:rFonts w:cstheme="minorHAnsi"/>
          <w:lang w:val="en-ZA"/>
        </w:rPr>
        <w:t>ick the most appropriate one</w:t>
      </w:r>
    </w:p>
    <w:p w14:paraId="0CD173AB" w14:textId="6D00728F" w:rsidR="001C31B7"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Firefighter</w:t>
      </w:r>
      <w:r w:rsidR="00A8072A" w:rsidRPr="00480769">
        <w:rPr>
          <w:rFonts w:cstheme="minorHAnsi"/>
          <w:lang w:val="en-ZA"/>
        </w:rPr>
        <w:t xml:space="preserve"> (general)</w:t>
      </w:r>
    </w:p>
    <w:p w14:paraId="6FC776B0" w14:textId="39381A5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Structural Firefighter</w:t>
      </w:r>
    </w:p>
    <w:p w14:paraId="7BF9D924" w14:textId="737522DD"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Wildland Firefighter</w:t>
      </w:r>
    </w:p>
    <w:p w14:paraId="13531085" w14:textId="77777777" w:rsidR="006843DA" w:rsidRPr="00480769" w:rsidRDefault="006843DA" w:rsidP="006843DA">
      <w:pPr>
        <w:pStyle w:val="ListParagraph"/>
        <w:numPr>
          <w:ilvl w:val="1"/>
          <w:numId w:val="9"/>
        </w:numPr>
        <w:ind w:left="1560" w:hanging="480"/>
        <w:rPr>
          <w:rFonts w:cstheme="minorHAnsi"/>
          <w:lang w:val="en-ZA"/>
        </w:rPr>
      </w:pPr>
      <w:r w:rsidRPr="00480769">
        <w:rPr>
          <w:rFonts w:cstheme="minorHAnsi"/>
          <w:lang w:val="en-ZA"/>
        </w:rPr>
        <w:t>Volunteer Firefighter</w:t>
      </w:r>
    </w:p>
    <w:p w14:paraId="6C6252A9" w14:textId="10FE6F9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Forester</w:t>
      </w:r>
    </w:p>
    <w:p w14:paraId="18FEC906" w14:textId="2A29B02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Nature Conservator</w:t>
      </w:r>
    </w:p>
    <w:p w14:paraId="47A9D797" w14:textId="6627214B"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Politician</w:t>
      </w:r>
    </w:p>
    <w:p w14:paraId="3FBD45BB" w14:textId="23B7849A"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Lawyer</w:t>
      </w:r>
    </w:p>
    <w:p w14:paraId="53EE5625" w14:textId="598E6E8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Scientist</w:t>
      </w:r>
    </w:p>
    <w:p w14:paraId="14FFD968" w14:textId="07D050A7"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Lecturer</w:t>
      </w:r>
    </w:p>
    <w:p w14:paraId="4645D1A6" w14:textId="6F411B3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Landowner</w:t>
      </w:r>
    </w:p>
    <w:p w14:paraId="0A037B48" w14:textId="16FD19A0"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Pilot</w:t>
      </w:r>
    </w:p>
    <w:p w14:paraId="79329587" w14:textId="3A0F093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Consultant</w:t>
      </w:r>
    </w:p>
    <w:p w14:paraId="20C5F3E9" w14:textId="61F4CAD8"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Farmer</w:t>
      </w:r>
    </w:p>
    <w:p w14:paraId="3F772D73" w14:textId="77777777" w:rsidR="006843DA"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Emergency Services</w:t>
      </w:r>
    </w:p>
    <w:p w14:paraId="12500D3C" w14:textId="58B714EC"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lastRenderedPageBreak/>
        <w:t>Disaster Management</w:t>
      </w:r>
    </w:p>
    <w:p w14:paraId="2F742DCA" w14:textId="663460E7"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t>Law Enforcement</w:t>
      </w:r>
    </w:p>
    <w:p w14:paraId="0ACE477E" w14:textId="1328301E" w:rsidR="00B70E49" w:rsidRPr="00480769" w:rsidRDefault="006843DA" w:rsidP="00B70E49">
      <w:pPr>
        <w:pStyle w:val="ListParagraph"/>
        <w:numPr>
          <w:ilvl w:val="1"/>
          <w:numId w:val="9"/>
        </w:numPr>
        <w:ind w:left="1560" w:hanging="480"/>
        <w:rPr>
          <w:rFonts w:cstheme="minorHAnsi"/>
          <w:lang w:val="en-ZA"/>
        </w:rPr>
      </w:pPr>
      <w:r w:rsidRPr="00480769">
        <w:rPr>
          <w:rFonts w:cstheme="minorHAnsi"/>
          <w:lang w:val="en-ZA"/>
        </w:rPr>
        <w:t>Retired</w:t>
      </w:r>
      <w:r w:rsidR="00B70E49" w:rsidRPr="00480769">
        <w:rPr>
          <w:rFonts w:cstheme="minorHAnsi"/>
          <w:lang w:val="en-ZA"/>
        </w:rPr>
        <w:t xml:space="preserve"> </w:t>
      </w:r>
    </w:p>
    <w:p w14:paraId="37F6F629" w14:textId="77777777" w:rsidR="007B7D58" w:rsidRPr="00480769" w:rsidRDefault="007B7D58" w:rsidP="007B7D58">
      <w:pPr>
        <w:ind w:left="1080"/>
        <w:rPr>
          <w:rFonts w:cstheme="minorHAnsi"/>
          <w:lang w:val="en-ZA"/>
        </w:rPr>
      </w:pPr>
    </w:p>
    <w:p w14:paraId="0B538B7D" w14:textId="0080CF80"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2"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3" w:author="Flores, David - FS, CO" w:date="2023-06-28T11:01:00Z">
            <w:rPr>
              <w:rFonts w:cstheme="minorHAnsi"/>
              <w:lang w:val="en-ZA"/>
            </w:rPr>
          </w:rPrChange>
        </w:rPr>
        <w:t>unwanted</w:t>
      </w:r>
      <w:r w:rsidRPr="00480769">
        <w:rPr>
          <w:rFonts w:cstheme="minorHAnsi"/>
          <w:lang w:val="en-ZA"/>
        </w:rPr>
        <w:t xml:space="preserve"> effects of wildland fire in </w:t>
      </w:r>
      <w:commentRangeStart w:id="4"/>
      <w:r w:rsidR="004C13CF" w:rsidRPr="00480769">
        <w:rPr>
          <w:rFonts w:cstheme="minorHAnsi"/>
          <w:lang w:val="en-ZA"/>
        </w:rPr>
        <w:t>South Africa</w:t>
      </w:r>
      <w:commentRangeEnd w:id="4"/>
      <w:r w:rsidR="006F6CB9">
        <w:rPr>
          <w:rStyle w:val="CommentReference"/>
        </w:rPr>
        <w:commentReference w:id="4"/>
      </w:r>
      <w:r w:rsidRPr="00480769">
        <w:rPr>
          <w:rFonts w:cstheme="minorHAnsi"/>
          <w:lang w:val="en-ZA"/>
        </w:rPr>
        <w:t>?</w:t>
      </w:r>
    </w:p>
    <w:p w14:paraId="7280B957" w14:textId="61F9BAE7" w:rsidR="00D05B05" w:rsidRPr="00480769" w:rsidRDefault="004C13CF" w:rsidP="00D05B05">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A34073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E318B3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9F44296" w14:textId="77777777" w:rsidR="00D05B05" w:rsidRPr="00480769" w:rsidRDefault="00D05B05" w:rsidP="00E41A89">
      <w:pPr>
        <w:rPr>
          <w:rFonts w:cstheme="minorHAnsi"/>
          <w:lang w:val="en-ZA"/>
        </w:rPr>
      </w:pPr>
    </w:p>
    <w:p w14:paraId="0BD71BF2" w14:textId="71249D93"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5"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6" w:author="Flores, David - FS, CO" w:date="2023-06-28T11:01:00Z">
            <w:rPr>
              <w:rFonts w:cstheme="minorHAnsi"/>
              <w:lang w:val="en-ZA"/>
            </w:rPr>
          </w:rPrChange>
        </w:rPr>
        <w:t>desirable effects</w:t>
      </w:r>
      <w:r w:rsidRPr="00480769">
        <w:rPr>
          <w:rFonts w:cstheme="minorHAnsi"/>
          <w:lang w:val="en-ZA"/>
        </w:rPr>
        <w:t xml:space="preserve"> of wildland fire or prescribed fire in </w:t>
      </w:r>
      <w:r w:rsidR="004C13CF" w:rsidRPr="00480769">
        <w:rPr>
          <w:rFonts w:cstheme="minorHAnsi"/>
          <w:lang w:val="en-ZA"/>
        </w:rPr>
        <w:t>South Africa</w:t>
      </w:r>
      <w:r w:rsidRPr="00480769">
        <w:rPr>
          <w:rFonts w:cstheme="minorHAnsi"/>
          <w:lang w:val="en-ZA"/>
        </w:rPr>
        <w:t>?</w:t>
      </w:r>
    </w:p>
    <w:p w14:paraId="46A1F000"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4A8866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DE6E444"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C1E4CA7" w14:textId="77777777" w:rsidR="00D05B05" w:rsidRPr="00480769" w:rsidRDefault="00D05B05" w:rsidP="00E41A89">
      <w:pPr>
        <w:rPr>
          <w:rFonts w:cstheme="minorHAnsi"/>
          <w:lang w:val="en-ZA"/>
        </w:rPr>
      </w:pPr>
    </w:p>
    <w:p w14:paraId="3B82DD14" w14:textId="6747D94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are </w:t>
      </w:r>
      <w:r w:rsidRPr="00B0257A">
        <w:rPr>
          <w:rFonts w:cstheme="minorHAnsi"/>
          <w:b/>
          <w:bCs/>
          <w:lang w:val="en-ZA"/>
          <w:rPrChange w:id="7" w:author="Flores, David - FS, CO" w:date="2023-06-28T11:02:00Z">
            <w:rPr>
              <w:rFonts w:cstheme="minorHAnsi"/>
              <w:lang w:val="en-ZA"/>
            </w:rPr>
          </w:rPrChange>
        </w:rPr>
        <w:t>most successful</w:t>
      </w:r>
      <w:r w:rsidRPr="00480769">
        <w:rPr>
          <w:rFonts w:cstheme="minorHAnsi"/>
          <w:lang w:val="en-ZA"/>
        </w:rPr>
        <w:t xml:space="preserve"> in your country?</w:t>
      </w:r>
    </w:p>
    <w:p w14:paraId="0287CE8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73751E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2206E9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175332CE" w14:textId="77777777" w:rsidR="00D05B05" w:rsidRPr="00480769" w:rsidRDefault="00D05B05" w:rsidP="00E41A89">
      <w:pPr>
        <w:rPr>
          <w:rFonts w:cstheme="minorHAnsi"/>
          <w:lang w:val="en-ZA"/>
        </w:rPr>
      </w:pPr>
    </w:p>
    <w:p w14:paraId="20F91F34" w14:textId="1F5BBF6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could </w:t>
      </w:r>
      <w:r w:rsidRPr="00B0257A">
        <w:rPr>
          <w:rFonts w:cstheme="minorHAnsi"/>
          <w:b/>
          <w:bCs/>
          <w:lang w:val="en-ZA"/>
          <w:rPrChange w:id="8" w:author="Flores, David - FS, CO" w:date="2023-06-28T11:03:00Z">
            <w:rPr>
              <w:rFonts w:cstheme="minorHAnsi"/>
              <w:lang w:val="en-ZA"/>
            </w:rPr>
          </w:rPrChange>
        </w:rPr>
        <w:t>use improvement</w:t>
      </w:r>
      <w:r w:rsidRPr="00480769">
        <w:rPr>
          <w:rFonts w:cstheme="minorHAnsi"/>
          <w:lang w:val="en-ZA"/>
        </w:rPr>
        <w:t xml:space="preserve"> in your country?</w:t>
      </w:r>
    </w:p>
    <w:p w14:paraId="45610C9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3BA3CF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8741B1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246AAB4" w14:textId="77777777" w:rsidR="00D05B05" w:rsidRPr="00480769" w:rsidRDefault="00D05B05" w:rsidP="00E41A89">
      <w:pPr>
        <w:rPr>
          <w:rFonts w:cstheme="minorHAnsi"/>
          <w:lang w:val="en-ZA"/>
        </w:rPr>
      </w:pPr>
    </w:p>
    <w:p w14:paraId="438CF651" w14:textId="6EEB3EB4"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What are three aspects of wildland fire management that your country could share with other African countries?</w:t>
      </w:r>
    </w:p>
    <w:p w14:paraId="0DA22F2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BA35F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4B3F448"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A200050" w14:textId="77777777" w:rsidR="00D05B05" w:rsidRPr="00480769" w:rsidRDefault="00D05B05" w:rsidP="00E41A89">
      <w:pPr>
        <w:rPr>
          <w:rFonts w:cstheme="minorHAnsi"/>
          <w:lang w:val="en-ZA"/>
        </w:rPr>
      </w:pPr>
    </w:p>
    <w:p w14:paraId="3EFF6702" w14:textId="77777777" w:rsidR="00CC4CE6" w:rsidRPr="00480769" w:rsidRDefault="00CC4CE6">
      <w:pPr>
        <w:rPr>
          <w:rFonts w:cstheme="minorHAnsi"/>
          <w:b/>
          <w:bCs/>
          <w:u w:val="single"/>
          <w:lang w:val="en-ZA"/>
        </w:rPr>
      </w:pPr>
      <w:r w:rsidRPr="00480769">
        <w:rPr>
          <w:rFonts w:cstheme="minorHAnsi"/>
          <w:b/>
          <w:bCs/>
          <w:u w:val="single"/>
          <w:lang w:val="en-ZA"/>
        </w:rPr>
        <w:br w:type="page"/>
      </w:r>
    </w:p>
    <w:p w14:paraId="1E2B6E6D" w14:textId="7D584942" w:rsidR="007D41CF" w:rsidRPr="00480769" w:rsidRDefault="14557E87" w:rsidP="00C52C4F">
      <w:pPr>
        <w:rPr>
          <w:rFonts w:cstheme="minorHAnsi"/>
          <w:b/>
          <w:bCs/>
          <w:u w:val="single"/>
          <w:lang w:val="en-ZA"/>
        </w:rPr>
      </w:pPr>
      <w:r w:rsidRPr="00480769">
        <w:rPr>
          <w:rFonts w:cstheme="minorHAnsi"/>
          <w:b/>
          <w:bCs/>
          <w:u w:val="single"/>
          <w:lang w:val="en-ZA"/>
        </w:rPr>
        <w:lastRenderedPageBreak/>
        <w:t>Wildfire Summary</w:t>
      </w:r>
    </w:p>
    <w:p w14:paraId="4D26D90C" w14:textId="5E403B8A" w:rsidR="007D41CF" w:rsidRPr="00480769" w:rsidRDefault="14557E87" w:rsidP="000E4077">
      <w:pPr>
        <w:pStyle w:val="ListParagraph"/>
        <w:numPr>
          <w:ilvl w:val="0"/>
          <w:numId w:val="9"/>
        </w:numPr>
        <w:ind w:hanging="578"/>
        <w:rPr>
          <w:rFonts w:cstheme="minorHAnsi"/>
          <w:lang w:val="en-ZA"/>
        </w:rPr>
      </w:pPr>
      <w:r w:rsidRPr="00480769">
        <w:rPr>
          <w:rFonts w:cstheme="minorHAnsi"/>
          <w:lang w:val="en-ZA"/>
        </w:rPr>
        <w:t>What types of fuel burn most often in wildland fires</w:t>
      </w:r>
      <w:r w:rsidR="000E4077" w:rsidRPr="00480769">
        <w:rPr>
          <w:rFonts w:cstheme="minorHAnsi"/>
          <w:lang w:val="en-ZA"/>
        </w:rPr>
        <w:t xml:space="preserve"> in your area</w:t>
      </w:r>
      <w:r w:rsidRPr="00480769">
        <w:rPr>
          <w:rFonts w:cstheme="minorHAnsi"/>
          <w:lang w:val="en-ZA"/>
        </w:rPr>
        <w:t>?</w:t>
      </w:r>
    </w:p>
    <w:p w14:paraId="60E2F777"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E3C7455"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047D47E"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AFCA1B"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4FCEFFC" w14:textId="77777777" w:rsidR="00E41A89" w:rsidRPr="00480769" w:rsidRDefault="00E41A89" w:rsidP="00E41A89">
      <w:pPr>
        <w:rPr>
          <w:rFonts w:cstheme="minorHAnsi"/>
          <w:lang w:val="en-ZA"/>
        </w:rPr>
      </w:pPr>
    </w:p>
    <w:p w14:paraId="10395015" w14:textId="6FB8AD3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Please identify 3 – 4 biomes that</w:t>
      </w:r>
      <w:r w:rsidR="006843DA" w:rsidRPr="00480769">
        <w:rPr>
          <w:rFonts w:cstheme="minorHAnsi"/>
          <w:lang w:val="en-ZA"/>
        </w:rPr>
        <w:t xml:space="preserve">, in your opinion, </w:t>
      </w:r>
      <w:r w:rsidRPr="00480769">
        <w:rPr>
          <w:rFonts w:cstheme="minorHAnsi"/>
          <w:lang w:val="en-ZA"/>
        </w:rPr>
        <w:t>burn most frequently?</w:t>
      </w:r>
    </w:p>
    <w:p w14:paraId="5579DD97" w14:textId="001E95CB" w:rsidR="006843DA" w:rsidRPr="00480769" w:rsidRDefault="004C13CF" w:rsidP="006843DA">
      <w:pPr>
        <w:pStyle w:val="ListParagraph"/>
        <w:numPr>
          <w:ilvl w:val="1"/>
          <w:numId w:val="9"/>
        </w:numPr>
        <w:rPr>
          <w:rFonts w:cstheme="minorHAnsi"/>
          <w:lang w:val="en-ZA"/>
        </w:rPr>
      </w:pPr>
      <w:r w:rsidRPr="00480769">
        <w:rPr>
          <w:rFonts w:cstheme="minorHAnsi"/>
          <w:noProof/>
          <w:lang w:val="en-ZA"/>
        </w:rPr>
        <w:drawing>
          <wp:anchor distT="0" distB="0" distL="114300" distR="114300" simplePos="0" relativeHeight="251659264" behindDoc="1" locked="0" layoutInCell="1" allowOverlap="1" wp14:anchorId="22D60E1F" wp14:editId="4BA0133D">
            <wp:simplePos x="0" y="0"/>
            <wp:positionH relativeFrom="margin">
              <wp:align>right</wp:align>
            </wp:positionH>
            <wp:positionV relativeFrom="paragraph">
              <wp:posOffset>85090</wp:posOffset>
            </wp:positionV>
            <wp:extent cx="3685540" cy="2641724"/>
            <wp:effectExtent l="0" t="0" r="0" b="6350"/>
            <wp:wrapNone/>
            <wp:docPr id="2" name="Picture 1" descr="A picture containing text, map,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map, atla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5540" cy="2641724"/>
                    </a:xfrm>
                    <a:prstGeom prst="rect">
                      <a:avLst/>
                    </a:prstGeom>
                  </pic:spPr>
                </pic:pic>
              </a:graphicData>
            </a:graphic>
            <wp14:sizeRelH relativeFrom="page">
              <wp14:pctWidth>0</wp14:pctWidth>
            </wp14:sizeRelH>
            <wp14:sizeRelV relativeFrom="page">
              <wp14:pctHeight>0</wp14:pctHeight>
            </wp14:sizeRelV>
          </wp:anchor>
        </w:drawing>
      </w:r>
      <w:r w:rsidR="006843DA" w:rsidRPr="00480769">
        <w:rPr>
          <w:rFonts w:cstheme="minorHAnsi"/>
          <w:lang w:val="en-ZA"/>
        </w:rPr>
        <w:t>Sour Grassland</w:t>
      </w:r>
    </w:p>
    <w:p w14:paraId="3F36D1C8" w14:textId="3320E587" w:rsidR="006843DA" w:rsidRPr="00480769" w:rsidRDefault="006843DA" w:rsidP="006843DA">
      <w:pPr>
        <w:pStyle w:val="ListParagraph"/>
        <w:numPr>
          <w:ilvl w:val="1"/>
          <w:numId w:val="9"/>
        </w:numPr>
        <w:rPr>
          <w:rFonts w:cstheme="minorHAnsi"/>
          <w:lang w:val="en-ZA"/>
        </w:rPr>
      </w:pPr>
      <w:r w:rsidRPr="00480769">
        <w:rPr>
          <w:rFonts w:cstheme="minorHAnsi"/>
          <w:lang w:val="en-ZA"/>
        </w:rPr>
        <w:t>Coastal Grassland</w:t>
      </w:r>
    </w:p>
    <w:p w14:paraId="351ABD06" w14:textId="36C6B51B" w:rsidR="006843DA" w:rsidRPr="00480769" w:rsidRDefault="006843DA" w:rsidP="006843DA">
      <w:pPr>
        <w:pStyle w:val="ListParagraph"/>
        <w:numPr>
          <w:ilvl w:val="1"/>
          <w:numId w:val="9"/>
        </w:numPr>
        <w:rPr>
          <w:rFonts w:cstheme="minorHAnsi"/>
          <w:lang w:val="en-ZA"/>
        </w:rPr>
      </w:pPr>
      <w:r w:rsidRPr="00480769">
        <w:rPr>
          <w:rFonts w:cstheme="minorHAnsi"/>
          <w:lang w:val="en-ZA"/>
        </w:rPr>
        <w:t>Sweet Grassland</w:t>
      </w:r>
    </w:p>
    <w:p w14:paraId="5DD26113" w14:textId="588489DF" w:rsidR="006843DA" w:rsidRPr="00480769" w:rsidRDefault="006843DA" w:rsidP="006843DA">
      <w:pPr>
        <w:pStyle w:val="ListParagraph"/>
        <w:numPr>
          <w:ilvl w:val="1"/>
          <w:numId w:val="9"/>
        </w:numPr>
        <w:rPr>
          <w:rFonts w:cstheme="minorHAnsi"/>
          <w:lang w:val="en-ZA"/>
        </w:rPr>
      </w:pPr>
      <w:r w:rsidRPr="00480769">
        <w:rPr>
          <w:rFonts w:cstheme="minorHAnsi"/>
          <w:lang w:val="en-ZA"/>
        </w:rPr>
        <w:t>Moist Grassland</w:t>
      </w:r>
    </w:p>
    <w:p w14:paraId="19FAA2C1" w14:textId="69CCD561" w:rsidR="006843DA" w:rsidRPr="00480769" w:rsidRDefault="006843DA" w:rsidP="006843DA">
      <w:pPr>
        <w:pStyle w:val="ListParagraph"/>
        <w:numPr>
          <w:ilvl w:val="1"/>
          <w:numId w:val="9"/>
        </w:numPr>
        <w:rPr>
          <w:rFonts w:cstheme="minorHAnsi"/>
          <w:lang w:val="en-ZA"/>
        </w:rPr>
      </w:pPr>
      <w:r w:rsidRPr="00480769">
        <w:rPr>
          <w:rFonts w:cstheme="minorHAnsi"/>
          <w:lang w:val="en-ZA"/>
        </w:rPr>
        <w:t>Arid Woodland</w:t>
      </w:r>
    </w:p>
    <w:p w14:paraId="658A2A59" w14:textId="2C18FDB8" w:rsidR="006843DA" w:rsidRPr="00480769" w:rsidRDefault="006843DA" w:rsidP="006843DA">
      <w:pPr>
        <w:pStyle w:val="ListParagraph"/>
        <w:numPr>
          <w:ilvl w:val="1"/>
          <w:numId w:val="9"/>
        </w:numPr>
        <w:rPr>
          <w:rFonts w:cstheme="minorHAnsi"/>
          <w:lang w:val="en-ZA"/>
        </w:rPr>
      </w:pPr>
      <w:r w:rsidRPr="00480769">
        <w:rPr>
          <w:rFonts w:cstheme="minorHAnsi"/>
          <w:lang w:val="en-ZA"/>
        </w:rPr>
        <w:t>Sparse Arid Woodland</w:t>
      </w:r>
    </w:p>
    <w:p w14:paraId="73F5CB66" w14:textId="4079E6F2" w:rsidR="006843DA" w:rsidRPr="00480769" w:rsidRDefault="006843DA" w:rsidP="006843DA">
      <w:pPr>
        <w:pStyle w:val="ListParagraph"/>
        <w:numPr>
          <w:ilvl w:val="1"/>
          <w:numId w:val="9"/>
        </w:numPr>
        <w:rPr>
          <w:rFonts w:cstheme="minorHAnsi"/>
          <w:lang w:val="en-ZA"/>
        </w:rPr>
      </w:pPr>
      <w:r w:rsidRPr="00480769">
        <w:rPr>
          <w:rFonts w:cstheme="minorHAnsi"/>
          <w:lang w:val="en-ZA"/>
        </w:rPr>
        <w:t>Thicket</w:t>
      </w:r>
    </w:p>
    <w:p w14:paraId="755433D3" w14:textId="75A8B63D" w:rsidR="006843DA" w:rsidRPr="00480769" w:rsidRDefault="006843DA" w:rsidP="006843DA">
      <w:pPr>
        <w:pStyle w:val="ListParagraph"/>
        <w:numPr>
          <w:ilvl w:val="1"/>
          <w:numId w:val="9"/>
        </w:numPr>
        <w:rPr>
          <w:rFonts w:cstheme="minorHAnsi"/>
          <w:lang w:val="en-ZA"/>
        </w:rPr>
      </w:pPr>
      <w:r w:rsidRPr="00480769">
        <w:rPr>
          <w:rFonts w:cstheme="minorHAnsi"/>
          <w:lang w:val="en-ZA"/>
        </w:rPr>
        <w:t>Grassy Nama Karoo</w:t>
      </w:r>
    </w:p>
    <w:p w14:paraId="73C8ED52" w14:textId="6A0CD2AD" w:rsidR="006843DA" w:rsidRPr="00480769" w:rsidRDefault="006843DA" w:rsidP="006843DA">
      <w:pPr>
        <w:pStyle w:val="ListParagraph"/>
        <w:numPr>
          <w:ilvl w:val="1"/>
          <w:numId w:val="9"/>
        </w:numPr>
        <w:rPr>
          <w:rFonts w:cstheme="minorHAnsi"/>
          <w:lang w:val="en-ZA"/>
        </w:rPr>
      </w:pPr>
      <w:r w:rsidRPr="00480769">
        <w:rPr>
          <w:rFonts w:cstheme="minorHAnsi"/>
          <w:lang w:val="en-ZA"/>
        </w:rPr>
        <w:t>Nama Karoo</w:t>
      </w:r>
    </w:p>
    <w:p w14:paraId="24DE290A" w14:textId="54E9D3A3" w:rsidR="006843DA" w:rsidRPr="00480769" w:rsidRDefault="006843DA" w:rsidP="006843DA">
      <w:pPr>
        <w:pStyle w:val="ListParagraph"/>
        <w:numPr>
          <w:ilvl w:val="1"/>
          <w:numId w:val="9"/>
        </w:numPr>
        <w:rPr>
          <w:rFonts w:cstheme="minorHAnsi"/>
          <w:lang w:val="en-ZA"/>
        </w:rPr>
      </w:pPr>
      <w:r w:rsidRPr="00480769">
        <w:rPr>
          <w:rFonts w:cstheme="minorHAnsi"/>
          <w:lang w:val="en-ZA"/>
        </w:rPr>
        <w:t>Fynbos</w:t>
      </w:r>
    </w:p>
    <w:p w14:paraId="3C1C42C1" w14:textId="2E9A60A6" w:rsidR="006843DA" w:rsidRPr="00480769" w:rsidRDefault="006843DA" w:rsidP="006843DA">
      <w:pPr>
        <w:pStyle w:val="ListParagraph"/>
        <w:numPr>
          <w:ilvl w:val="1"/>
          <w:numId w:val="9"/>
        </w:numPr>
        <w:rPr>
          <w:rFonts w:cstheme="minorHAnsi"/>
          <w:lang w:val="en-ZA"/>
        </w:rPr>
      </w:pPr>
      <w:r w:rsidRPr="00480769">
        <w:rPr>
          <w:rFonts w:cstheme="minorHAnsi"/>
          <w:lang w:val="en-ZA"/>
        </w:rPr>
        <w:t>Renosterveld</w:t>
      </w:r>
    </w:p>
    <w:p w14:paraId="5143A84A" w14:textId="77777777" w:rsidR="00AC4B02" w:rsidRPr="00480769" w:rsidRDefault="006843DA" w:rsidP="00AC4B02">
      <w:pPr>
        <w:pStyle w:val="ListParagraph"/>
        <w:numPr>
          <w:ilvl w:val="1"/>
          <w:numId w:val="9"/>
        </w:numPr>
        <w:rPr>
          <w:rFonts w:cstheme="minorHAnsi"/>
          <w:lang w:val="en-ZA"/>
        </w:rPr>
      </w:pPr>
      <w:r w:rsidRPr="00480769">
        <w:rPr>
          <w:rFonts w:cstheme="minorHAnsi"/>
          <w:lang w:val="en-ZA"/>
        </w:rPr>
        <w:t>Forest</w:t>
      </w:r>
    </w:p>
    <w:p w14:paraId="0BF73773" w14:textId="77777777" w:rsidR="00AC4B02" w:rsidRPr="00480769" w:rsidRDefault="00AC4B02" w:rsidP="00AC4B02">
      <w:pPr>
        <w:pStyle w:val="ListParagraph"/>
        <w:ind w:left="1440"/>
        <w:rPr>
          <w:rFonts w:cstheme="minorHAnsi"/>
          <w:lang w:val="en-ZA"/>
        </w:rPr>
      </w:pPr>
    </w:p>
    <w:p w14:paraId="77C9DA3A" w14:textId="77777777" w:rsidR="00AC4B02" w:rsidRPr="00480769" w:rsidRDefault="00AC4B02" w:rsidP="00AC4B02">
      <w:pPr>
        <w:pStyle w:val="ListParagraph"/>
        <w:ind w:left="1440"/>
        <w:rPr>
          <w:rFonts w:cstheme="minorHAnsi"/>
          <w:lang w:val="en-ZA"/>
        </w:rPr>
      </w:pPr>
    </w:p>
    <w:p w14:paraId="17567FC9" w14:textId="77777777" w:rsidR="00AC4B02" w:rsidRPr="00480769" w:rsidRDefault="00AC4B02" w:rsidP="00AC4B02">
      <w:pPr>
        <w:pStyle w:val="ListParagraph"/>
        <w:ind w:left="1440"/>
        <w:rPr>
          <w:rFonts w:cstheme="minorHAnsi"/>
          <w:lang w:val="en-ZA"/>
        </w:rPr>
      </w:pPr>
    </w:p>
    <w:p w14:paraId="28ED4640" w14:textId="77777777" w:rsidR="00AC4B02" w:rsidRPr="00480769" w:rsidRDefault="00AC4B02" w:rsidP="00AC4B02">
      <w:pPr>
        <w:pStyle w:val="ListParagraph"/>
        <w:ind w:left="1440"/>
        <w:rPr>
          <w:rFonts w:cstheme="minorHAnsi"/>
          <w:lang w:val="en-ZA"/>
        </w:rPr>
      </w:pPr>
    </w:p>
    <w:p w14:paraId="4CC4DF72" w14:textId="6A8793C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For wildfires caused by humans, what are the two main causes?</w:t>
      </w:r>
    </w:p>
    <w:p w14:paraId="071DA0A6" w14:textId="0DFB0B2B" w:rsidR="002F6243"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w:t>
      </w:r>
      <w:r w:rsidR="002F6243" w:rsidRPr="00480769">
        <w:rPr>
          <w:rFonts w:cstheme="minorHAnsi"/>
          <w:lang w:val="en-ZA"/>
        </w:rPr>
        <w:t>_</w:t>
      </w:r>
      <w:r w:rsidRPr="00480769">
        <w:rPr>
          <w:rFonts w:cstheme="minorHAnsi"/>
          <w:lang w:val="en-ZA"/>
        </w:rPr>
        <w:t>__</w:t>
      </w:r>
    </w:p>
    <w:p w14:paraId="3D49E31D" w14:textId="0D18AFD1" w:rsidR="004C13CF"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____________________________</w:t>
      </w:r>
    </w:p>
    <w:p w14:paraId="6892FFAE" w14:textId="77777777" w:rsidR="007B7D58" w:rsidRPr="00480769" w:rsidRDefault="007B7D58" w:rsidP="007B7D58">
      <w:pPr>
        <w:ind w:left="1080"/>
        <w:rPr>
          <w:rFonts w:cstheme="minorHAnsi"/>
          <w:lang w:val="en-ZA"/>
        </w:rPr>
      </w:pPr>
    </w:p>
    <w:p w14:paraId="22BD8FC2" w14:textId="307D8DEB" w:rsidR="00E31A2E" w:rsidRPr="00480769" w:rsidRDefault="14557E87" w:rsidP="000E4077">
      <w:pPr>
        <w:pStyle w:val="ListParagraph"/>
        <w:numPr>
          <w:ilvl w:val="0"/>
          <w:numId w:val="9"/>
        </w:numPr>
        <w:ind w:hanging="578"/>
        <w:rPr>
          <w:rFonts w:cstheme="minorHAnsi"/>
          <w:lang w:val="en-ZA"/>
        </w:rPr>
      </w:pPr>
      <w:r w:rsidRPr="00480769">
        <w:rPr>
          <w:rFonts w:cstheme="minorHAnsi"/>
          <w:lang w:val="en-ZA"/>
        </w:rPr>
        <w:t>For fires that are set intentionally, what is the expected benefit?</w:t>
      </w:r>
    </w:p>
    <w:p w14:paraId="56E3B170" w14:textId="08D4113E" w:rsidR="001C31B7" w:rsidRPr="00480769" w:rsidRDefault="001C31B7" w:rsidP="00806033">
      <w:pPr>
        <w:pStyle w:val="ListParagraph"/>
        <w:numPr>
          <w:ilvl w:val="1"/>
          <w:numId w:val="9"/>
        </w:numPr>
        <w:rPr>
          <w:rFonts w:cstheme="minorHAnsi"/>
          <w:lang w:val="en-ZA"/>
        </w:rPr>
      </w:pPr>
      <w:r w:rsidRPr="00480769">
        <w:rPr>
          <w:rFonts w:cstheme="minorHAnsi"/>
          <w:lang w:val="en-ZA"/>
        </w:rPr>
        <w:t>Unrest</w:t>
      </w:r>
    </w:p>
    <w:p w14:paraId="618A6A19" w14:textId="23B50948" w:rsidR="001C31B7" w:rsidRPr="00480769" w:rsidRDefault="001C31B7" w:rsidP="00806033">
      <w:pPr>
        <w:pStyle w:val="ListParagraph"/>
        <w:numPr>
          <w:ilvl w:val="1"/>
          <w:numId w:val="9"/>
        </w:numPr>
        <w:rPr>
          <w:rFonts w:cstheme="minorHAnsi"/>
          <w:lang w:val="en-ZA"/>
        </w:rPr>
      </w:pPr>
      <w:r w:rsidRPr="00480769">
        <w:rPr>
          <w:rFonts w:cstheme="minorHAnsi"/>
          <w:lang w:val="en-ZA"/>
        </w:rPr>
        <w:t>Grazing</w:t>
      </w:r>
    </w:p>
    <w:p w14:paraId="595D577E" w14:textId="110EE6F3" w:rsidR="001C31B7" w:rsidRPr="00480769" w:rsidRDefault="001C31B7" w:rsidP="00806033">
      <w:pPr>
        <w:pStyle w:val="ListParagraph"/>
        <w:numPr>
          <w:ilvl w:val="1"/>
          <w:numId w:val="9"/>
        </w:numPr>
        <w:rPr>
          <w:rFonts w:cstheme="minorHAnsi"/>
          <w:lang w:val="en-ZA"/>
        </w:rPr>
      </w:pPr>
      <w:r w:rsidRPr="00480769">
        <w:rPr>
          <w:rFonts w:cstheme="minorHAnsi"/>
          <w:lang w:val="en-ZA"/>
        </w:rPr>
        <w:t>Hunting</w:t>
      </w:r>
    </w:p>
    <w:p w14:paraId="456E0CAD" w14:textId="71A94AF9" w:rsidR="001C31B7" w:rsidRPr="00480769" w:rsidRDefault="001C31B7" w:rsidP="00806033">
      <w:pPr>
        <w:pStyle w:val="ListParagraph"/>
        <w:numPr>
          <w:ilvl w:val="1"/>
          <w:numId w:val="9"/>
        </w:numPr>
        <w:rPr>
          <w:rFonts w:cstheme="minorHAnsi"/>
          <w:lang w:val="en-ZA"/>
        </w:rPr>
      </w:pPr>
      <w:r w:rsidRPr="00480769">
        <w:rPr>
          <w:rFonts w:cstheme="minorHAnsi"/>
          <w:lang w:val="en-ZA"/>
        </w:rPr>
        <w:t>Fuel Management</w:t>
      </w:r>
    </w:p>
    <w:p w14:paraId="5F5F62AA" w14:textId="10C0DC92" w:rsidR="001C31B7" w:rsidRPr="00480769" w:rsidRDefault="001C31B7" w:rsidP="00806033">
      <w:pPr>
        <w:pStyle w:val="ListParagraph"/>
        <w:numPr>
          <w:ilvl w:val="1"/>
          <w:numId w:val="9"/>
        </w:numPr>
        <w:rPr>
          <w:rFonts w:cstheme="minorHAnsi"/>
          <w:lang w:val="en-ZA"/>
        </w:rPr>
      </w:pPr>
      <w:r w:rsidRPr="00480769">
        <w:rPr>
          <w:rFonts w:cstheme="minorHAnsi"/>
          <w:lang w:val="en-ZA"/>
        </w:rPr>
        <w:t>Invasive Alien Management</w:t>
      </w:r>
    </w:p>
    <w:p w14:paraId="46531BB2" w14:textId="75DCD2A9" w:rsidR="001C31B7" w:rsidRPr="00480769" w:rsidRDefault="001C31B7" w:rsidP="00806033">
      <w:pPr>
        <w:pStyle w:val="ListParagraph"/>
        <w:numPr>
          <w:ilvl w:val="1"/>
          <w:numId w:val="9"/>
        </w:numPr>
        <w:rPr>
          <w:rFonts w:cstheme="minorHAnsi"/>
          <w:lang w:val="en-ZA"/>
        </w:rPr>
      </w:pPr>
      <w:r w:rsidRPr="00480769">
        <w:rPr>
          <w:rFonts w:cstheme="minorHAnsi"/>
          <w:lang w:val="en-ZA"/>
        </w:rPr>
        <w:t>Arson</w:t>
      </w:r>
    </w:p>
    <w:p w14:paraId="68FD7A9E" w14:textId="553FD24C" w:rsidR="001C31B7" w:rsidRPr="00480769" w:rsidRDefault="001C31B7" w:rsidP="007C1F7E">
      <w:pPr>
        <w:pStyle w:val="ListParagraph"/>
        <w:numPr>
          <w:ilvl w:val="1"/>
          <w:numId w:val="9"/>
        </w:numPr>
        <w:rPr>
          <w:rFonts w:cstheme="minorHAnsi"/>
          <w:lang w:val="en-ZA"/>
        </w:rPr>
      </w:pPr>
      <w:r w:rsidRPr="00480769">
        <w:rPr>
          <w:rFonts w:cstheme="minorHAnsi"/>
          <w:lang w:val="en-ZA"/>
        </w:rPr>
        <w:t>Other</w:t>
      </w:r>
      <w:r w:rsidR="004C13CF" w:rsidRPr="00480769">
        <w:rPr>
          <w:rFonts w:cstheme="minorHAnsi"/>
          <w:lang w:val="en-ZA"/>
        </w:rPr>
        <w:t>: _____________________________</w:t>
      </w:r>
    </w:p>
    <w:p w14:paraId="40E59B36" w14:textId="77777777" w:rsidR="00D05B05" w:rsidRPr="00480769" w:rsidRDefault="00D05B05" w:rsidP="00E41A89">
      <w:pPr>
        <w:rPr>
          <w:rFonts w:cstheme="minorHAnsi"/>
          <w:lang w:val="en-ZA"/>
        </w:rPr>
      </w:pPr>
    </w:p>
    <w:p w14:paraId="0B75EEFB" w14:textId="7672BB69" w:rsidR="00D05B05" w:rsidRPr="00480769" w:rsidRDefault="14557E87" w:rsidP="00D05B05">
      <w:pPr>
        <w:pStyle w:val="ListParagraph"/>
        <w:numPr>
          <w:ilvl w:val="0"/>
          <w:numId w:val="9"/>
        </w:numPr>
        <w:ind w:hanging="578"/>
        <w:rPr>
          <w:rFonts w:cstheme="minorHAnsi"/>
          <w:lang w:val="en-ZA"/>
        </w:rPr>
      </w:pPr>
      <w:r w:rsidRPr="00480769">
        <w:rPr>
          <w:rFonts w:cstheme="minorHAnsi"/>
          <w:lang w:val="en-ZA"/>
        </w:rPr>
        <w:t xml:space="preserve">What ecological </w:t>
      </w:r>
      <w:r w:rsidRPr="006F6CB9">
        <w:rPr>
          <w:rFonts w:cstheme="minorHAnsi"/>
          <w:b/>
          <w:bCs/>
          <w:lang w:val="en-ZA"/>
          <w:rPrChange w:id="9" w:author="Flores, David - FS, CO" w:date="2023-06-28T11:07:00Z">
            <w:rPr>
              <w:rFonts w:cstheme="minorHAnsi"/>
              <w:lang w:val="en-ZA"/>
            </w:rPr>
          </w:rPrChange>
        </w:rPr>
        <w:t>benefits</w:t>
      </w:r>
      <w:r w:rsidRPr="00480769">
        <w:rPr>
          <w:rFonts w:cstheme="minorHAnsi"/>
          <w:lang w:val="en-ZA"/>
        </w:rPr>
        <w:t xml:space="preserve"> </w:t>
      </w:r>
      <w:del w:id="10" w:author="Flores, David - FS, CO" w:date="2023-06-28T11:06:00Z">
        <w:r w:rsidRPr="00480769" w:rsidDel="006F6CB9">
          <w:rPr>
            <w:rFonts w:cstheme="minorHAnsi"/>
            <w:lang w:val="en-ZA"/>
          </w:rPr>
          <w:delText>are seen</w:delText>
        </w:r>
      </w:del>
      <w:ins w:id="11" w:author="Flores, David - FS, CO" w:date="2023-06-28T11:06:00Z">
        <w:r w:rsidR="006F6CB9">
          <w:rPr>
            <w:rFonts w:cstheme="minorHAnsi"/>
            <w:lang w:val="en-ZA"/>
          </w:rPr>
          <w:t>result</w:t>
        </w:r>
      </w:ins>
      <w:r w:rsidRPr="00480769">
        <w:rPr>
          <w:rFonts w:cstheme="minorHAnsi"/>
          <w:lang w:val="en-ZA"/>
        </w:rPr>
        <w:t xml:space="preserve"> from wildland fire </w:t>
      </w:r>
      <w:r w:rsidR="00D05B05" w:rsidRPr="00480769">
        <w:rPr>
          <w:rFonts w:cstheme="minorHAnsi"/>
          <w:lang w:val="en-ZA"/>
        </w:rPr>
        <w:t xml:space="preserve">(e.g. species, ecosystem processes, etc)? </w:t>
      </w:r>
    </w:p>
    <w:p w14:paraId="5BDAFE34" w14:textId="05F0F440"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w:t>
      </w:r>
      <w:r w:rsidR="00C52C4F" w:rsidRPr="00480769">
        <w:rPr>
          <w:rFonts w:cstheme="minorHAnsi"/>
          <w:lang w:val="en-ZA"/>
        </w:rPr>
        <w:t>_________________________</w:t>
      </w:r>
      <w:r w:rsidRPr="00480769">
        <w:rPr>
          <w:rFonts w:cstheme="minorHAnsi"/>
          <w:lang w:val="en-ZA"/>
        </w:rPr>
        <w:t>_________</w:t>
      </w:r>
    </w:p>
    <w:p w14:paraId="218F4CC6" w14:textId="50F13BF5" w:rsidR="007B7D58" w:rsidRPr="00480769" w:rsidRDefault="007B7D58">
      <w:pPr>
        <w:rPr>
          <w:rFonts w:cstheme="minorHAnsi"/>
          <w:lang w:val="en-ZA"/>
        </w:rPr>
      </w:pPr>
    </w:p>
    <w:p w14:paraId="2D0B4F81" w14:textId="23319E7A" w:rsidR="008A79C2"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Pr="006F6CB9">
        <w:rPr>
          <w:rFonts w:cstheme="minorHAnsi"/>
          <w:b/>
          <w:bCs/>
          <w:lang w:val="en-ZA"/>
          <w:rPrChange w:id="12" w:author="Flores, David - FS, CO" w:date="2023-06-28T11:07:00Z">
            <w:rPr>
              <w:rFonts w:cstheme="minorHAnsi"/>
              <w:lang w:val="en-ZA"/>
            </w:rPr>
          </w:rPrChange>
        </w:rPr>
        <w:t>negative</w:t>
      </w:r>
      <w:r w:rsidRPr="00480769">
        <w:rPr>
          <w:rFonts w:cstheme="minorHAnsi"/>
          <w:lang w:val="en-ZA"/>
        </w:rPr>
        <w:t xml:space="preserve"> ecological effects </w:t>
      </w:r>
      <w:del w:id="13" w:author="Flores, David - FS, CO" w:date="2023-06-28T11:06:00Z">
        <w:r w:rsidRPr="00480769" w:rsidDel="006F6CB9">
          <w:rPr>
            <w:rFonts w:cstheme="minorHAnsi"/>
            <w:lang w:val="en-ZA"/>
          </w:rPr>
          <w:delText>are seen</w:delText>
        </w:r>
      </w:del>
      <w:ins w:id="14" w:author="Flores, David - FS, CO" w:date="2023-06-28T11:06:00Z">
        <w:r w:rsidR="006F6CB9">
          <w:rPr>
            <w:rFonts w:cstheme="minorHAnsi"/>
            <w:lang w:val="en-ZA"/>
          </w:rPr>
          <w:t>result</w:t>
        </w:r>
      </w:ins>
      <w:r w:rsidRPr="00480769">
        <w:rPr>
          <w:rFonts w:cstheme="minorHAnsi"/>
          <w:lang w:val="en-ZA"/>
        </w:rPr>
        <w:t xml:space="preserve"> from wildland fire?</w:t>
      </w:r>
    </w:p>
    <w:p w14:paraId="0FA7B0EF" w14:textId="5B5E497D" w:rsidR="00E27D02" w:rsidRPr="00480769" w:rsidRDefault="00E27D02" w:rsidP="00E27D02">
      <w:pPr>
        <w:pStyle w:val="ListParagraph"/>
        <w:numPr>
          <w:ilvl w:val="1"/>
          <w:numId w:val="9"/>
        </w:numPr>
        <w:rPr>
          <w:lang w:val="en-ZA"/>
        </w:rPr>
      </w:pPr>
      <w:r w:rsidRPr="00480769">
        <w:rPr>
          <w:lang w:val="en-ZA"/>
        </w:rPr>
        <w:t>__________________________________________________________</w:t>
      </w:r>
    </w:p>
    <w:p w14:paraId="336F5855" w14:textId="770779AE" w:rsidR="00F35C68" w:rsidRPr="00480769" w:rsidRDefault="00F35C68">
      <w:pPr>
        <w:rPr>
          <w:rFonts w:cstheme="minorHAnsi"/>
          <w:b/>
          <w:bCs/>
          <w:u w:val="single"/>
          <w:lang w:val="en-ZA"/>
        </w:rPr>
      </w:pPr>
    </w:p>
    <w:p w14:paraId="255C6F86" w14:textId="0A4FD95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Is wildland fire related research adequate in your country?  </w:t>
      </w:r>
    </w:p>
    <w:p w14:paraId="1D4DC12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AF865B0" w14:textId="2878C068"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r w:rsidR="002F348E" w:rsidRPr="00480769">
        <w:rPr>
          <w:rFonts w:cstheme="minorHAnsi"/>
          <w:lang w:val="en-ZA"/>
        </w:rPr>
        <w:t xml:space="preserve"> - If not, which topics could use further study?</w:t>
      </w:r>
    </w:p>
    <w:p w14:paraId="07E3395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72C22CD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5935E5C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0FC0FE26"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1D5807C0" w14:textId="77777777" w:rsidR="006C58B5" w:rsidRPr="00480769" w:rsidRDefault="006C58B5" w:rsidP="00997CFF">
      <w:pPr>
        <w:rPr>
          <w:rFonts w:cstheme="minorHAnsi"/>
          <w:lang w:val="en-ZA"/>
        </w:rPr>
      </w:pPr>
    </w:p>
    <w:p w14:paraId="69FC5D46" w14:textId="206C2661" w:rsidR="0073572C"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official processes for investigating the origin and cause of wildland fires</w:t>
      </w:r>
      <w:r w:rsidR="007B3F96" w:rsidRPr="00480769">
        <w:rPr>
          <w:rFonts w:cstheme="minorHAnsi"/>
          <w:lang w:val="en-ZA"/>
        </w:rPr>
        <w:t xml:space="preserve"> in your province</w:t>
      </w:r>
      <w:r w:rsidRPr="00480769">
        <w:rPr>
          <w:rFonts w:cstheme="minorHAnsi"/>
          <w:lang w:val="en-ZA"/>
        </w:rPr>
        <w:t>?</w:t>
      </w:r>
    </w:p>
    <w:p w14:paraId="7C7E20CA"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0DBCDC3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32AE704B" w14:textId="77777777" w:rsidR="006C58B5" w:rsidRPr="00480769" w:rsidRDefault="006C58B5" w:rsidP="00997CFF">
      <w:pPr>
        <w:rPr>
          <w:rFonts w:cstheme="minorHAnsi"/>
          <w:lang w:val="en-ZA"/>
        </w:rPr>
      </w:pPr>
    </w:p>
    <w:p w14:paraId="1BB57E42" w14:textId="3A867450"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Risk Reduction</w:t>
      </w:r>
    </w:p>
    <w:p w14:paraId="42E0873A" w14:textId="0117587F" w:rsidR="00CD3DD7" w:rsidRPr="00480769" w:rsidRDefault="14557E87" w:rsidP="00806033">
      <w:pPr>
        <w:pStyle w:val="ListParagraph"/>
        <w:numPr>
          <w:ilvl w:val="0"/>
          <w:numId w:val="9"/>
        </w:numPr>
        <w:ind w:hanging="578"/>
        <w:rPr>
          <w:rFonts w:cstheme="minorHAnsi"/>
          <w:lang w:val="en-ZA"/>
        </w:rPr>
      </w:pPr>
      <w:r w:rsidRPr="00480769">
        <w:rPr>
          <w:rFonts w:cstheme="minorHAnsi"/>
          <w:lang w:val="en-ZA"/>
        </w:rPr>
        <w:t>Is there a national or regional wildland fire prevention and fire management program or plan?</w:t>
      </w:r>
    </w:p>
    <w:p w14:paraId="2D45EC9B" w14:textId="61656FA5" w:rsidR="002F348E" w:rsidRPr="00480769" w:rsidRDefault="006C58B5" w:rsidP="002F348E">
      <w:pPr>
        <w:pStyle w:val="ListParagraph"/>
        <w:numPr>
          <w:ilvl w:val="1"/>
          <w:numId w:val="9"/>
        </w:numPr>
        <w:rPr>
          <w:rFonts w:cstheme="minorHAnsi"/>
          <w:lang w:val="en-ZA"/>
        </w:rPr>
      </w:pPr>
      <w:r w:rsidRPr="00480769">
        <w:rPr>
          <w:rFonts w:cstheme="minorHAnsi"/>
          <w:lang w:val="en-ZA"/>
        </w:rPr>
        <w:t>Yes</w:t>
      </w:r>
    </w:p>
    <w:p w14:paraId="6584DCC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4E30A83D" w14:textId="77777777" w:rsidR="006C58B5" w:rsidRPr="00480769" w:rsidRDefault="006C58B5" w:rsidP="00A8072A">
      <w:pPr>
        <w:rPr>
          <w:rFonts w:cstheme="minorHAnsi"/>
          <w:lang w:val="en-ZA"/>
        </w:rPr>
      </w:pPr>
    </w:p>
    <w:p w14:paraId="680A5E9D" w14:textId="7895741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Are rural and </w:t>
      </w:r>
      <w:r w:rsidR="00480769" w:rsidRPr="00480769">
        <w:rPr>
          <w:rFonts w:cstheme="minorHAnsi"/>
          <w:lang w:val="en-ZA"/>
        </w:rPr>
        <w:t>Indigenous</w:t>
      </w:r>
      <w:r w:rsidRPr="00480769">
        <w:rPr>
          <w:rFonts w:cstheme="minorHAnsi"/>
          <w:lang w:val="en-ZA"/>
        </w:rPr>
        <w:t xml:space="preserve"> communities </w:t>
      </w:r>
      <w:del w:id="15" w:author="Flores, David - FS, CO" w:date="2023-06-28T11:09:00Z">
        <w:r w:rsidRPr="00480769" w:rsidDel="006F6CB9">
          <w:rPr>
            <w:rFonts w:cstheme="minorHAnsi"/>
            <w:lang w:val="en-ZA"/>
          </w:rPr>
          <w:delText xml:space="preserve">considered </w:delText>
        </w:r>
      </w:del>
      <w:ins w:id="16" w:author="Flores, David - FS, CO" w:date="2023-06-28T11:09:00Z">
        <w:r w:rsidR="006F6CB9">
          <w:rPr>
            <w:rFonts w:cstheme="minorHAnsi"/>
            <w:lang w:val="en-ZA"/>
          </w:rPr>
          <w:t>included</w:t>
        </w:r>
        <w:r w:rsidR="006F6CB9" w:rsidRPr="00480769">
          <w:rPr>
            <w:rFonts w:cstheme="minorHAnsi"/>
            <w:lang w:val="en-ZA"/>
          </w:rPr>
          <w:t xml:space="preserve"> </w:t>
        </w:r>
      </w:ins>
      <w:r w:rsidRPr="00480769">
        <w:rPr>
          <w:rFonts w:cstheme="minorHAnsi"/>
          <w:lang w:val="en-ZA"/>
        </w:rPr>
        <w:t xml:space="preserve">in the fire prevention program? </w:t>
      </w:r>
    </w:p>
    <w:p w14:paraId="66BDD2F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1B53F77F"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77CDCCF8" w14:textId="77777777" w:rsidR="006C58B5" w:rsidRPr="00480769" w:rsidRDefault="006C58B5" w:rsidP="00A8072A">
      <w:pPr>
        <w:rPr>
          <w:rFonts w:cstheme="minorHAnsi"/>
          <w:lang w:val="en-ZA"/>
        </w:rPr>
      </w:pPr>
    </w:p>
    <w:p w14:paraId="4CB28384" w14:textId="0A41515A" w:rsidR="14557E87" w:rsidRPr="00480769" w:rsidRDefault="00F940BE" w:rsidP="00806033">
      <w:pPr>
        <w:pStyle w:val="ListParagraph"/>
        <w:numPr>
          <w:ilvl w:val="0"/>
          <w:numId w:val="9"/>
        </w:numPr>
        <w:ind w:hanging="578"/>
        <w:rPr>
          <w:rFonts w:cstheme="minorHAnsi"/>
          <w:lang w:val="en-ZA"/>
        </w:rPr>
      </w:pPr>
      <w:r w:rsidRPr="00480769">
        <w:rPr>
          <w:rFonts w:cstheme="minorHAnsi"/>
          <w:lang w:val="en-ZA"/>
        </w:rPr>
        <w:t>Do</w:t>
      </w:r>
      <w:r w:rsidR="009A0404" w:rsidRPr="00480769">
        <w:rPr>
          <w:rFonts w:cstheme="minorHAnsi"/>
          <w:lang w:val="en-ZA"/>
        </w:rPr>
        <w:t>es</w:t>
      </w:r>
      <w:r w:rsidR="14557E87" w:rsidRPr="00480769">
        <w:rPr>
          <w:rFonts w:cstheme="minorHAnsi"/>
          <w:lang w:val="en-ZA"/>
        </w:rPr>
        <w:t xml:space="preserve"> your community use fuel barriers (f</w:t>
      </w:r>
      <w:r w:rsidR="00450C45" w:rsidRPr="00480769">
        <w:rPr>
          <w:rFonts w:cstheme="minorHAnsi"/>
          <w:lang w:val="en-ZA"/>
        </w:rPr>
        <w:t>uel</w:t>
      </w:r>
      <w:r w:rsidR="002F348E" w:rsidRPr="00480769">
        <w:rPr>
          <w:rFonts w:cstheme="minorHAnsi"/>
          <w:lang w:val="en-ZA"/>
        </w:rPr>
        <w:t>/fire</w:t>
      </w:r>
      <w:r w:rsidR="14557E87" w:rsidRPr="00480769">
        <w:rPr>
          <w:rFonts w:cstheme="minorHAnsi"/>
          <w:lang w:val="en-ZA"/>
        </w:rPr>
        <w:t xml:space="preserve"> breaks</w:t>
      </w:r>
      <w:r w:rsidR="004C13CF" w:rsidRPr="00480769">
        <w:rPr>
          <w:rFonts w:cstheme="minorHAnsi"/>
          <w:lang w:val="en-ZA"/>
        </w:rPr>
        <w:t>)</w:t>
      </w:r>
      <w:r w:rsidR="00450C45" w:rsidRPr="00480769">
        <w:rPr>
          <w:rFonts w:cstheme="minorHAnsi"/>
          <w:lang w:val="en-ZA"/>
        </w:rPr>
        <w:t xml:space="preserve">, either made by </w:t>
      </w:r>
      <w:r w:rsidR="14557E87" w:rsidRPr="00480769">
        <w:rPr>
          <w:rFonts w:cstheme="minorHAnsi"/>
          <w:lang w:val="en-ZA"/>
        </w:rPr>
        <w:t>machines or by hand</w:t>
      </w:r>
      <w:r w:rsidR="002F348E" w:rsidRPr="00480769">
        <w:rPr>
          <w:rFonts w:cstheme="minorHAnsi"/>
          <w:lang w:val="en-ZA"/>
        </w:rPr>
        <w:t>,</w:t>
      </w:r>
      <w:r w:rsidR="14557E87" w:rsidRPr="00480769">
        <w:rPr>
          <w:rFonts w:cstheme="minorHAnsi"/>
          <w:lang w:val="en-ZA"/>
        </w:rPr>
        <w:t xml:space="preserve"> to protect against wildland fires? </w:t>
      </w:r>
    </w:p>
    <w:p w14:paraId="63F2F46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7A97BC5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02092104" w14:textId="7FE474A7" w:rsidR="002F6243" w:rsidRPr="00480769" w:rsidRDefault="002F6243">
      <w:pPr>
        <w:rPr>
          <w:rFonts w:cstheme="minorHAnsi"/>
          <w:b/>
          <w:bCs/>
          <w:u w:val="single"/>
          <w:lang w:val="en-ZA"/>
        </w:rPr>
      </w:pPr>
    </w:p>
    <w:p w14:paraId="60A51785" w14:textId="1AD1E9F5" w:rsidR="00BE4097" w:rsidRPr="00480769" w:rsidRDefault="14557E87" w:rsidP="002F6243">
      <w:pPr>
        <w:rPr>
          <w:rFonts w:cstheme="minorHAnsi"/>
          <w:b/>
          <w:bCs/>
          <w:u w:val="single"/>
          <w:lang w:val="en-ZA"/>
        </w:rPr>
      </w:pPr>
      <w:r w:rsidRPr="00480769">
        <w:rPr>
          <w:rFonts w:cstheme="minorHAnsi"/>
          <w:b/>
          <w:bCs/>
          <w:u w:val="single"/>
          <w:lang w:val="en-ZA"/>
        </w:rPr>
        <w:t>Readiness</w:t>
      </w:r>
    </w:p>
    <w:p w14:paraId="248EA5E0" w14:textId="77777777" w:rsidR="00CF79B4"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annual operational plans or programs for fire management?</w:t>
      </w:r>
    </w:p>
    <w:p w14:paraId="1549B33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76D89D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501373AE" w14:textId="77777777" w:rsidR="006C58B5" w:rsidRPr="00480769" w:rsidRDefault="006C58B5" w:rsidP="00A8072A">
      <w:pPr>
        <w:rPr>
          <w:rFonts w:cstheme="minorHAnsi"/>
          <w:lang w:val="en-ZA"/>
        </w:rPr>
      </w:pPr>
    </w:p>
    <w:p w14:paraId="3EF3872B" w14:textId="77777777" w:rsidR="002F6243" w:rsidRPr="00480769" w:rsidRDefault="002F6243" w:rsidP="00A8072A">
      <w:pPr>
        <w:rPr>
          <w:rFonts w:cstheme="minorHAnsi"/>
          <w:lang w:val="en-ZA"/>
        </w:rPr>
      </w:pPr>
    </w:p>
    <w:p w14:paraId="6A7573AE" w14:textId="59D49D22" w:rsidR="00F91AD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national training program </w:t>
      </w:r>
      <w:r w:rsidR="003C658A" w:rsidRPr="00480769">
        <w:rPr>
          <w:rFonts w:cstheme="minorHAnsi"/>
          <w:lang w:val="en-ZA"/>
        </w:rPr>
        <w:t xml:space="preserve">/ certification </w:t>
      </w:r>
      <w:ins w:id="17" w:author="Flores, David - FS, CO" w:date="2023-06-28T11:10:00Z">
        <w:r w:rsidR="006F6CB9">
          <w:rPr>
            <w:rFonts w:cstheme="minorHAnsi"/>
            <w:lang w:val="en-ZA"/>
          </w:rPr>
          <w:t xml:space="preserve">process </w:t>
        </w:r>
      </w:ins>
      <w:r w:rsidRPr="00480769">
        <w:rPr>
          <w:rFonts w:cstheme="minorHAnsi"/>
          <w:lang w:val="en-ZA"/>
        </w:rPr>
        <w:t>for wildland fire response and management?</w:t>
      </w:r>
    </w:p>
    <w:p w14:paraId="10425D3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5CFDDBFE"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2E4E7C31" w14:textId="77777777" w:rsidR="007C1F7E" w:rsidRPr="00480769" w:rsidRDefault="007C1F7E" w:rsidP="007C1F7E">
      <w:pPr>
        <w:rPr>
          <w:rFonts w:cstheme="minorHAnsi"/>
          <w:lang w:val="en-ZA"/>
        </w:rPr>
      </w:pPr>
    </w:p>
    <w:p w14:paraId="3380013B" w14:textId="3F295E1D" w:rsidR="00F91AD7" w:rsidRPr="00480769" w:rsidRDefault="00F91AD7" w:rsidP="00806033">
      <w:pPr>
        <w:pStyle w:val="ListParagraph"/>
        <w:numPr>
          <w:ilvl w:val="0"/>
          <w:numId w:val="9"/>
        </w:numPr>
        <w:ind w:hanging="578"/>
        <w:rPr>
          <w:rFonts w:cstheme="minorHAnsi"/>
          <w:lang w:val="en-ZA"/>
        </w:rPr>
      </w:pPr>
      <w:r w:rsidRPr="00480769">
        <w:rPr>
          <w:rFonts w:cstheme="minorHAnsi"/>
          <w:lang w:val="en-ZA"/>
        </w:rPr>
        <w:t xml:space="preserve">Are there personnel trained in wildland fire management in different topics and levels: basic, intermediate, and advanced? </w:t>
      </w:r>
    </w:p>
    <w:p w14:paraId="0762788E"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7B7862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0E66C2E0" w14:textId="754B08FA" w:rsidR="00CC4CE6" w:rsidRPr="00480769" w:rsidRDefault="00CC4CE6">
      <w:pPr>
        <w:rPr>
          <w:rFonts w:cstheme="minorHAnsi"/>
          <w:b/>
          <w:bCs/>
          <w:u w:val="single"/>
          <w:lang w:val="en-ZA"/>
        </w:rPr>
      </w:pPr>
    </w:p>
    <w:p w14:paraId="1ED6697F" w14:textId="04781914"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Response</w:t>
      </w:r>
    </w:p>
    <w:p w14:paraId="36E0B252" w14:textId="4B062F38"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sufficient personnel to deal with wildland fires?</w:t>
      </w:r>
    </w:p>
    <w:p w14:paraId="00FAFF3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381DF3C4"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C1ABD2E" w14:textId="15686104" w:rsidR="00F940BE" w:rsidRPr="00480769" w:rsidRDefault="00F940BE">
      <w:pPr>
        <w:rPr>
          <w:rFonts w:cstheme="minorHAnsi"/>
          <w:lang w:val="en-ZA"/>
        </w:rPr>
      </w:pPr>
    </w:p>
    <w:p w14:paraId="354B381E" w14:textId="517C6425"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wildland fire suppression brigades professionally trained and equipped?</w:t>
      </w:r>
    </w:p>
    <w:p w14:paraId="4811D82B"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F9EBB97"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5824546" w14:textId="06441344" w:rsidR="00F35C68" w:rsidRPr="00480769" w:rsidRDefault="00F35C68">
      <w:pPr>
        <w:rPr>
          <w:rFonts w:cstheme="minorHAnsi"/>
          <w:lang w:val="en-ZA"/>
        </w:rPr>
      </w:pPr>
    </w:p>
    <w:p w14:paraId="68683F80" w14:textId="605E8788"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What kind of equipment does your community have to </w:t>
      </w:r>
      <w:commentRangeStart w:id="18"/>
      <w:r w:rsidRPr="00480769">
        <w:rPr>
          <w:rFonts w:cstheme="minorHAnsi"/>
          <w:lang w:val="en-ZA"/>
        </w:rPr>
        <w:t>fight</w:t>
      </w:r>
      <w:commentRangeEnd w:id="18"/>
      <w:r w:rsidR="006F6CB9">
        <w:rPr>
          <w:rStyle w:val="CommentReference"/>
        </w:rPr>
        <w:commentReference w:id="18"/>
      </w:r>
      <w:r w:rsidRPr="00480769">
        <w:rPr>
          <w:rFonts w:cstheme="minorHAnsi"/>
          <w:lang w:val="en-ZA"/>
        </w:rPr>
        <w:t xml:space="preserve"> wildfires (choose all applicable)?</w:t>
      </w:r>
    </w:p>
    <w:p w14:paraId="32041E7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No Equipment</w:t>
      </w:r>
    </w:p>
    <w:p w14:paraId="5761A85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Hand tools</w:t>
      </w:r>
    </w:p>
    <w:p w14:paraId="7A6F276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Backpack Pumps</w:t>
      </w:r>
    </w:p>
    <w:p w14:paraId="7376E73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Portable Pumps</w:t>
      </w:r>
    </w:p>
    <w:p w14:paraId="6C0C3B13"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Large Water Storage Tanks</w:t>
      </w:r>
    </w:p>
    <w:p w14:paraId="54DBD80E"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Structure Fire Engines</w:t>
      </w:r>
    </w:p>
    <w:p w14:paraId="441C4991"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Wildland Fire Engines</w:t>
      </w:r>
    </w:p>
    <w:p w14:paraId="0921EEE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Water Tenders (Tankers)</w:t>
      </w:r>
    </w:p>
    <w:p w14:paraId="6065149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Heavy Equipment ( Tractors, Dozers, etc.)</w:t>
      </w:r>
    </w:p>
    <w:p w14:paraId="3C21BAB4"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Helicopters</w:t>
      </w:r>
    </w:p>
    <w:p w14:paraId="4E10DD46"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Air Tankers (Bombers)</w:t>
      </w:r>
    </w:p>
    <w:p w14:paraId="24228F9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Command &amp; Control Aircraft</w:t>
      </w:r>
    </w:p>
    <w:p w14:paraId="0349E164" w14:textId="0159C6C6"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Drones</w:t>
      </w:r>
    </w:p>
    <w:p w14:paraId="76D53E63" w14:textId="5EC80FC6" w:rsidR="007C1F7E" w:rsidRPr="00480769" w:rsidRDefault="00E27D02" w:rsidP="007C1F7E">
      <w:pPr>
        <w:pStyle w:val="ListParagraph"/>
        <w:numPr>
          <w:ilvl w:val="1"/>
          <w:numId w:val="9"/>
        </w:numPr>
        <w:ind w:left="1560" w:hanging="480"/>
        <w:rPr>
          <w:rFonts w:cstheme="minorHAnsi"/>
          <w:lang w:val="en-ZA"/>
        </w:rPr>
      </w:pPr>
      <w:r w:rsidRPr="00480769">
        <w:rPr>
          <w:rFonts w:cstheme="minorHAnsi"/>
          <w:lang w:val="en-ZA"/>
        </w:rPr>
        <w:t>Small Skid Units (Bakkie Sakkies)</w:t>
      </w:r>
    </w:p>
    <w:p w14:paraId="6DC74C81"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C5C6A24" w14:textId="77777777" w:rsidR="002F6243" w:rsidRPr="00480769" w:rsidRDefault="002F6243" w:rsidP="007C1F7E">
      <w:pPr>
        <w:rPr>
          <w:rFonts w:cstheme="minorHAnsi"/>
          <w:lang w:val="en-ZA"/>
        </w:rPr>
      </w:pPr>
    </w:p>
    <w:p w14:paraId="60E6074E" w14:textId="7A4ADBC9"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Are firefighters equipped with fire protection materials by the government or the community (cotton jumpsuits, boots, gloves, </w:t>
      </w:r>
      <w:r w:rsidR="00F940BE" w:rsidRPr="00480769">
        <w:rPr>
          <w:rFonts w:cstheme="minorHAnsi"/>
          <w:lang w:val="en-ZA"/>
        </w:rPr>
        <w:t xml:space="preserve">flash </w:t>
      </w:r>
      <w:r w:rsidRPr="00480769">
        <w:rPr>
          <w:rFonts w:cstheme="minorHAnsi"/>
          <w:lang w:val="en-ZA"/>
        </w:rPr>
        <w:t>hoods, goggles, helmets, etc.)?</w:t>
      </w:r>
    </w:p>
    <w:p w14:paraId="69661A96"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0D16D28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1BAB83EF" w14:textId="59A943C3"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coordinating agency or ministry for national and/or local emergencies (including non-fire emergencies)?  </w:t>
      </w:r>
    </w:p>
    <w:p w14:paraId="5EBBFE9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D2395C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696890A0" w14:textId="3BA52170" w:rsidR="00CC4CE6" w:rsidRPr="00480769" w:rsidRDefault="00CC4CE6">
      <w:pPr>
        <w:rPr>
          <w:rFonts w:cstheme="minorHAnsi"/>
          <w:b/>
          <w:bCs/>
          <w:u w:val="single"/>
          <w:lang w:val="en-ZA"/>
        </w:rPr>
      </w:pPr>
    </w:p>
    <w:p w14:paraId="229A01E2" w14:textId="125F345D" w:rsidR="00BE4097" w:rsidRPr="00480769" w:rsidRDefault="00835A81"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Aerial Response</w:t>
      </w:r>
    </w:p>
    <w:p w14:paraId="4FD75F2E" w14:textId="5446E197" w:rsidR="0078109C" w:rsidRPr="00480769" w:rsidRDefault="0078109C" w:rsidP="0078109C">
      <w:pPr>
        <w:pStyle w:val="ListParagraph"/>
        <w:numPr>
          <w:ilvl w:val="0"/>
          <w:numId w:val="9"/>
        </w:numPr>
        <w:ind w:hanging="578"/>
        <w:rPr>
          <w:rFonts w:cstheme="minorHAnsi"/>
          <w:lang w:val="en-ZA"/>
        </w:rPr>
      </w:pPr>
      <w:r w:rsidRPr="00480769">
        <w:rPr>
          <w:rFonts w:cstheme="minorHAnsi"/>
          <w:lang w:val="en-ZA"/>
        </w:rPr>
        <w:t>Who decides to use</w:t>
      </w:r>
      <w:r w:rsidR="00F35C68" w:rsidRPr="00480769">
        <w:rPr>
          <w:rFonts w:cstheme="minorHAnsi"/>
          <w:lang w:val="en-ZA"/>
        </w:rPr>
        <w:t>/approve the use of</w:t>
      </w:r>
      <w:r w:rsidRPr="00480769">
        <w:rPr>
          <w:rFonts w:cstheme="minorHAnsi"/>
          <w:lang w:val="en-ZA"/>
        </w:rPr>
        <w:t xml:space="preserve"> aircraft?</w:t>
      </w:r>
    </w:p>
    <w:p w14:paraId="118B0600" w14:textId="77777777" w:rsidR="0078109C" w:rsidRPr="00480769" w:rsidRDefault="0078109C" w:rsidP="0078109C">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229D1DB" w14:textId="77777777" w:rsidR="0078109C" w:rsidRPr="00480769" w:rsidRDefault="0078109C" w:rsidP="0078109C">
      <w:pPr>
        <w:rPr>
          <w:rFonts w:cstheme="minorHAnsi"/>
          <w:highlight w:val="yellow"/>
          <w:lang w:val="en-ZA"/>
        </w:rPr>
      </w:pPr>
    </w:p>
    <w:p w14:paraId="0C800254" w14:textId="03E5BCFB" w:rsidR="00DB2952" w:rsidRPr="00480769" w:rsidRDefault="00DB2952" w:rsidP="00806033">
      <w:pPr>
        <w:pStyle w:val="ListParagraph"/>
        <w:numPr>
          <w:ilvl w:val="0"/>
          <w:numId w:val="9"/>
        </w:numPr>
        <w:ind w:hanging="578"/>
        <w:rPr>
          <w:rFonts w:cstheme="minorHAnsi"/>
          <w:lang w:val="en-ZA"/>
        </w:rPr>
      </w:pPr>
      <w:r w:rsidRPr="00480769">
        <w:rPr>
          <w:rFonts w:cstheme="minorHAnsi"/>
          <w:lang w:val="en-ZA"/>
        </w:rPr>
        <w:t>Are Unmanned Aerial Systems (UAS)</w:t>
      </w:r>
      <w:r w:rsidR="003A4952" w:rsidRPr="00480769">
        <w:rPr>
          <w:rFonts w:cstheme="minorHAnsi"/>
          <w:lang w:val="en-ZA"/>
        </w:rPr>
        <w:t>/drones</w:t>
      </w:r>
      <w:r w:rsidR="00E9366C" w:rsidRPr="00480769">
        <w:rPr>
          <w:rFonts w:cstheme="minorHAnsi"/>
          <w:lang w:val="en-ZA"/>
        </w:rPr>
        <w:t>/Robots</w:t>
      </w:r>
      <w:r w:rsidR="003A4952" w:rsidRPr="00480769">
        <w:rPr>
          <w:rFonts w:cstheme="minorHAnsi"/>
          <w:lang w:val="en-ZA"/>
        </w:rPr>
        <w:t xml:space="preserve"> </w:t>
      </w:r>
      <w:r w:rsidRPr="00480769">
        <w:rPr>
          <w:rFonts w:cstheme="minorHAnsi"/>
          <w:lang w:val="en-ZA"/>
        </w:rPr>
        <w:t>used for wildland fire management purposes?</w:t>
      </w:r>
    </w:p>
    <w:p w14:paraId="74BF68FE" w14:textId="77777777" w:rsidR="0078109C" w:rsidRPr="00480769" w:rsidRDefault="008C2E88" w:rsidP="0078109C">
      <w:pPr>
        <w:pStyle w:val="ListParagraph"/>
        <w:numPr>
          <w:ilvl w:val="1"/>
          <w:numId w:val="9"/>
        </w:numPr>
        <w:rPr>
          <w:rFonts w:cstheme="minorHAnsi"/>
          <w:lang w:val="en-ZA"/>
        </w:rPr>
      </w:pPr>
      <w:r w:rsidRPr="00480769">
        <w:rPr>
          <w:rFonts w:cstheme="minorHAnsi"/>
          <w:lang w:val="en-ZA"/>
        </w:rPr>
        <w:t>Yes</w:t>
      </w:r>
    </w:p>
    <w:p w14:paraId="64DCACF6" w14:textId="7570C818" w:rsidR="00AC4B02" w:rsidRPr="00480769" w:rsidRDefault="008C2E88" w:rsidP="008C2E88">
      <w:pPr>
        <w:pStyle w:val="ListParagraph"/>
        <w:numPr>
          <w:ilvl w:val="1"/>
          <w:numId w:val="9"/>
        </w:numPr>
        <w:rPr>
          <w:rFonts w:cstheme="minorHAnsi"/>
          <w:lang w:val="en-ZA"/>
        </w:rPr>
      </w:pPr>
      <w:r w:rsidRPr="00480769">
        <w:rPr>
          <w:rFonts w:cstheme="minorHAnsi"/>
          <w:lang w:val="en-ZA"/>
        </w:rPr>
        <w:t>N</w:t>
      </w:r>
      <w:r w:rsidR="00AC4B02" w:rsidRPr="00480769">
        <w:rPr>
          <w:rFonts w:cstheme="minorHAnsi"/>
          <w:lang w:val="en-ZA"/>
        </w:rPr>
        <w:t>o</w:t>
      </w:r>
    </w:p>
    <w:p w14:paraId="0BD391CE" w14:textId="572DC4BC" w:rsidR="00CC4CE6" w:rsidRPr="00480769" w:rsidRDefault="00CC4CE6">
      <w:pPr>
        <w:rPr>
          <w:rFonts w:cstheme="minorHAnsi"/>
          <w:b/>
          <w:bCs/>
          <w:u w:val="single"/>
          <w:lang w:val="en-ZA"/>
        </w:rPr>
      </w:pPr>
    </w:p>
    <w:p w14:paraId="3254DD11" w14:textId="54102E78"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Recovery</w:t>
      </w:r>
    </w:p>
    <w:p w14:paraId="323B0E4A" w14:textId="77777777" w:rsidR="008C2E88" w:rsidRPr="00480769" w:rsidRDefault="008C2E88" w:rsidP="008C2E88">
      <w:pPr>
        <w:pStyle w:val="ListParagraph"/>
        <w:rPr>
          <w:rFonts w:cstheme="minorHAnsi"/>
          <w:lang w:val="en-ZA"/>
        </w:rPr>
      </w:pPr>
    </w:p>
    <w:p w14:paraId="1CB156DC" w14:textId="1CF00E5E"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there programs to support communities at high risk of being affected by </w:t>
      </w:r>
      <w:r w:rsidR="009A0404" w:rsidRPr="00480769">
        <w:rPr>
          <w:rFonts w:cstheme="minorHAnsi"/>
          <w:lang w:val="en-ZA"/>
        </w:rPr>
        <w:t>wild</w:t>
      </w:r>
      <w:ins w:id="19" w:author="Flores, David - FS, CO" w:date="2023-06-28T11:13:00Z">
        <w:r w:rsidR="006F6CB9">
          <w:rPr>
            <w:rFonts w:cstheme="minorHAnsi"/>
            <w:lang w:val="en-ZA"/>
          </w:rPr>
          <w:t>land</w:t>
        </w:r>
      </w:ins>
      <w:r w:rsidRPr="00480769">
        <w:rPr>
          <w:rFonts w:cstheme="minorHAnsi"/>
          <w:lang w:val="en-ZA"/>
        </w:rPr>
        <w:t xml:space="preserve"> fires?</w:t>
      </w:r>
    </w:p>
    <w:p w14:paraId="578B17DF"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0E1FB2D0"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36B4F796" w14:textId="77777777" w:rsidR="008C2E88" w:rsidRPr="00480769" w:rsidRDefault="008C2E88" w:rsidP="008C2E88">
      <w:pPr>
        <w:pStyle w:val="ListParagraph"/>
        <w:rPr>
          <w:rFonts w:cstheme="minorHAnsi"/>
          <w:lang w:val="en-ZA"/>
        </w:rPr>
      </w:pPr>
    </w:p>
    <w:p w14:paraId="7D572779" w14:textId="6B3C8650"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restoration guidelines for ecosystems affected by wildland fires?</w:t>
      </w:r>
    </w:p>
    <w:p w14:paraId="13DE938D" w14:textId="77777777" w:rsidR="003A4952" w:rsidRPr="00480769" w:rsidRDefault="003A4952" w:rsidP="003A4952">
      <w:pPr>
        <w:pStyle w:val="ListParagraph"/>
        <w:numPr>
          <w:ilvl w:val="1"/>
          <w:numId w:val="9"/>
        </w:numPr>
        <w:rPr>
          <w:rFonts w:cstheme="minorHAnsi"/>
          <w:lang w:val="en-ZA"/>
        </w:rPr>
      </w:pPr>
      <w:r w:rsidRPr="00480769">
        <w:rPr>
          <w:rFonts w:cstheme="minorHAnsi"/>
          <w:lang w:val="en-ZA"/>
        </w:rPr>
        <w:t>Yes</w:t>
      </w:r>
    </w:p>
    <w:p w14:paraId="3F0DEA34" w14:textId="45F6F6F4" w:rsidR="003A4952" w:rsidRPr="00480769" w:rsidRDefault="003A4952" w:rsidP="00CC4CE6">
      <w:pPr>
        <w:pStyle w:val="ListParagraph"/>
        <w:numPr>
          <w:ilvl w:val="1"/>
          <w:numId w:val="9"/>
        </w:numPr>
        <w:rPr>
          <w:rFonts w:cstheme="minorHAnsi"/>
          <w:lang w:val="en-ZA"/>
        </w:rPr>
      </w:pPr>
      <w:r w:rsidRPr="00480769">
        <w:rPr>
          <w:rFonts w:cstheme="minorHAnsi"/>
          <w:lang w:val="en-ZA"/>
        </w:rPr>
        <w:t>No</w:t>
      </w:r>
    </w:p>
    <w:p w14:paraId="4FDF46AC" w14:textId="2FD94802" w:rsidR="00F35C68" w:rsidRPr="00480769" w:rsidRDefault="00F35C68">
      <w:pPr>
        <w:rPr>
          <w:rFonts w:cstheme="minorHAnsi"/>
          <w:b/>
          <w:bCs/>
          <w:u w:val="single"/>
          <w:lang w:val="en-ZA"/>
        </w:rPr>
      </w:pPr>
    </w:p>
    <w:p w14:paraId="45F9E8F4" w14:textId="65F0544F" w:rsidR="008B644C" w:rsidRPr="00480769" w:rsidRDefault="0073572C"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Protected Areas</w:t>
      </w:r>
    </w:p>
    <w:p w14:paraId="4B9308D7" w14:textId="258DF01A"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wildland fires managed differently in protected natural areas?  </w:t>
      </w:r>
    </w:p>
    <w:p w14:paraId="34A369E5" w14:textId="2E809148" w:rsidR="00A8072A" w:rsidRPr="00480769" w:rsidRDefault="00A8072A" w:rsidP="00A8072A">
      <w:pPr>
        <w:pStyle w:val="ListParagraph"/>
        <w:numPr>
          <w:ilvl w:val="1"/>
          <w:numId w:val="9"/>
        </w:numPr>
        <w:rPr>
          <w:rFonts w:cstheme="minorHAnsi"/>
          <w:lang w:val="en-ZA"/>
        </w:rPr>
      </w:pPr>
      <w:r w:rsidRPr="00480769">
        <w:rPr>
          <w:rFonts w:cstheme="minorHAnsi"/>
          <w:lang w:val="en-ZA"/>
        </w:rPr>
        <w:t>Yes</w:t>
      </w:r>
      <w:r w:rsidR="00F35C68" w:rsidRPr="00480769">
        <w:rPr>
          <w:rFonts w:cstheme="minorHAnsi"/>
          <w:lang w:val="en-ZA"/>
        </w:rPr>
        <w:t xml:space="preserve"> - if so, how?</w:t>
      </w:r>
    </w:p>
    <w:p w14:paraId="6F3C737E" w14:textId="77777777" w:rsidR="00F35C68" w:rsidRPr="00480769" w:rsidRDefault="00F35C68" w:rsidP="00F35C68">
      <w:pPr>
        <w:pStyle w:val="ListParagraph"/>
        <w:numPr>
          <w:ilvl w:val="2"/>
          <w:numId w:val="9"/>
        </w:numPr>
        <w:rPr>
          <w:rFonts w:cstheme="minorHAnsi"/>
          <w:lang w:val="en-ZA"/>
        </w:rPr>
      </w:pPr>
      <w:r w:rsidRPr="00480769">
        <w:rPr>
          <w:rFonts w:cstheme="minorHAnsi"/>
          <w:lang w:val="en-ZA"/>
        </w:rPr>
        <w:t>_____________________________</w:t>
      </w:r>
    </w:p>
    <w:p w14:paraId="7C223E0B" w14:textId="77777777" w:rsidR="00A8072A" w:rsidRPr="00480769" w:rsidRDefault="00A8072A" w:rsidP="00A8072A">
      <w:pPr>
        <w:pStyle w:val="ListParagraph"/>
        <w:numPr>
          <w:ilvl w:val="1"/>
          <w:numId w:val="9"/>
        </w:numPr>
        <w:rPr>
          <w:rFonts w:cstheme="minorHAnsi"/>
          <w:lang w:val="en-ZA"/>
        </w:rPr>
      </w:pPr>
      <w:r w:rsidRPr="00480769">
        <w:rPr>
          <w:rFonts w:cstheme="minorHAnsi"/>
          <w:lang w:val="en-ZA"/>
        </w:rPr>
        <w:t>No</w:t>
      </w:r>
    </w:p>
    <w:p w14:paraId="42D2AF30" w14:textId="77777777" w:rsidR="00A8072A" w:rsidRPr="00480769" w:rsidRDefault="00A8072A" w:rsidP="00F35C68">
      <w:pPr>
        <w:rPr>
          <w:rFonts w:cstheme="minorHAnsi"/>
          <w:lang w:val="en-ZA"/>
        </w:rPr>
      </w:pPr>
    </w:p>
    <w:p w14:paraId="5956FE3F" w14:textId="5B8DEA86"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research carried out on the ecological effects of fire in the protected areas? </w:t>
      </w:r>
    </w:p>
    <w:p w14:paraId="0CB966B6"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3FA619A7"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7B58360B" w14:textId="77777777" w:rsidR="003A4952" w:rsidRPr="00480769" w:rsidRDefault="003A4952" w:rsidP="007C1F7E">
      <w:pPr>
        <w:rPr>
          <w:rFonts w:cstheme="minorHAnsi"/>
          <w:lang w:val="en-ZA"/>
        </w:rPr>
      </w:pPr>
    </w:p>
    <w:p w14:paraId="656E7D5F" w14:textId="2246F27B"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What is your opinion on the need for NPAs to have their own fire management plan to strengthen their management program? </w:t>
      </w:r>
    </w:p>
    <w:p w14:paraId="1B7D6E2A" w14:textId="31BE2091" w:rsidR="003A4952" w:rsidRPr="00480769" w:rsidRDefault="007C1F7E" w:rsidP="00480769">
      <w:pPr>
        <w:pStyle w:val="ListParagraph"/>
        <w:numPr>
          <w:ilvl w:val="1"/>
          <w:numId w:val="9"/>
        </w:numPr>
        <w:ind w:left="1560" w:hanging="480"/>
        <w:rPr>
          <w:rFonts w:cstheme="minorHAnsi"/>
          <w:lang w:val="en-ZA"/>
        </w:rPr>
      </w:pPr>
      <w:r w:rsidRPr="00480769">
        <w:rPr>
          <w:rFonts w:cstheme="minorHAnsi"/>
          <w:lang w:val="en-ZA"/>
        </w:rPr>
        <w:t>_____________________________</w:t>
      </w:r>
    </w:p>
    <w:sectPr w:rsidR="003A4952" w:rsidRPr="004807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s, David - FS, CO" w:date="2023-06-28T11:19:00Z" w:initials="FDFC">
    <w:p w14:paraId="7265B490" w14:textId="77777777" w:rsidR="00C0776F" w:rsidRDefault="00C0776F" w:rsidP="001A5D08">
      <w:pPr>
        <w:pStyle w:val="CommentText"/>
      </w:pPr>
      <w:r>
        <w:rPr>
          <w:rStyle w:val="CommentReference"/>
        </w:rPr>
        <w:annotationRef/>
      </w:r>
      <w:r>
        <w:t>I wonder if wildland fire is the correct way to name these fires in Africa? Are the landscapes referred to as "wildlands," the same way they are in the US? In Australia they're identified mainly as bushfires, so just curious.</w:t>
      </w:r>
    </w:p>
  </w:comment>
  <w:comment w:id="1" w:author="Dean Ferreira - NCC Environmental Services" w:date="2023-06-18T11:31:00Z" w:initials="DFNES">
    <w:p w14:paraId="7EBDCC4D" w14:textId="3BA84374" w:rsidR="007B7D58" w:rsidRDefault="007B7D58" w:rsidP="00DF5CDB">
      <w:pPr>
        <w:pStyle w:val="CommentText"/>
      </w:pPr>
      <w:r>
        <w:rPr>
          <w:rStyle w:val="CommentReference"/>
        </w:rPr>
        <w:annotationRef/>
      </w:r>
      <w:r>
        <w:rPr>
          <w:lang w:val="en-ZA"/>
        </w:rPr>
        <w:t>If they are South African, then they have to be in one of these at the time of completing the survey.  Unless you are taking into account that the might not live in SA? I am happy to keep this in.</w:t>
      </w:r>
    </w:p>
  </w:comment>
  <w:comment w:id="4" w:author="Flores, David - FS, CO" w:date="2023-06-28T11:04:00Z" w:initials="FDFC">
    <w:p w14:paraId="039D5616" w14:textId="77777777" w:rsidR="006F6CB9" w:rsidRDefault="006F6CB9" w:rsidP="00D318F8">
      <w:pPr>
        <w:pStyle w:val="CommentText"/>
      </w:pPr>
      <w:r>
        <w:rPr>
          <w:rStyle w:val="CommentReference"/>
        </w:rPr>
        <w:annotationRef/>
      </w:r>
      <w:r>
        <w:t>Just curious as to why some questions state specifically South Africa and others are broader stating your country?</w:t>
      </w:r>
    </w:p>
  </w:comment>
  <w:comment w:id="18" w:author="Flores, David - FS, CO" w:date="2023-06-28T11:12:00Z" w:initials="FDFC">
    <w:p w14:paraId="36011954" w14:textId="77777777" w:rsidR="006F6CB9" w:rsidRDefault="006F6CB9" w:rsidP="00E47859">
      <w:pPr>
        <w:pStyle w:val="CommentText"/>
      </w:pPr>
      <w:r>
        <w:rPr>
          <w:rStyle w:val="CommentReference"/>
        </w:rPr>
        <w:annotationRef/>
      </w:r>
      <w:r>
        <w:t>Fight or manage?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5B490" w15:done="0"/>
  <w15:commentEx w15:paraId="7EBDCC4D" w15:done="0"/>
  <w15:commentEx w15:paraId="039D5616" w15:done="0"/>
  <w15:commentEx w15:paraId="36011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95B6" w16cex:dateUtc="2023-06-28T17:19:00Z"/>
  <w16cex:commentExtensible w16cex:durableId="28396993" w16cex:dateUtc="2023-06-18T09:31:00Z"/>
  <w16cex:commentExtensible w16cex:durableId="28469245" w16cex:dateUtc="2023-06-28T17:04:00Z"/>
  <w16cex:commentExtensible w16cex:durableId="2846940B" w16cex:dateUtc="2023-06-28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5B490" w16cid:durableId="284695B6"/>
  <w16cid:commentId w16cid:paraId="7EBDCC4D" w16cid:durableId="28396993"/>
  <w16cid:commentId w16cid:paraId="039D5616" w16cid:durableId="28469245"/>
  <w16cid:commentId w16cid:paraId="36011954" w16cid:durableId="284694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6F43"/>
    <w:multiLevelType w:val="hybridMultilevel"/>
    <w:tmpl w:val="750CD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91A"/>
    <w:multiLevelType w:val="hybridMultilevel"/>
    <w:tmpl w:val="A65242AA"/>
    <w:lvl w:ilvl="0" w:tplc="04090001">
      <w:start w:val="1"/>
      <w:numFmt w:val="bullet"/>
      <w:lvlText w:val=""/>
      <w:lvlJc w:val="left"/>
      <w:pPr>
        <w:ind w:left="720" w:hanging="360"/>
      </w:pPr>
      <w:rPr>
        <w:rFonts w:ascii="Symbol" w:hAnsi="Symbol" w:hint="default"/>
      </w:rPr>
    </w:lvl>
    <w:lvl w:ilvl="1" w:tplc="4014A13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E5525"/>
    <w:multiLevelType w:val="hybridMultilevel"/>
    <w:tmpl w:val="5A7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519D8"/>
    <w:multiLevelType w:val="hybridMultilevel"/>
    <w:tmpl w:val="6C10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21C8"/>
    <w:multiLevelType w:val="hybridMultilevel"/>
    <w:tmpl w:val="4498F60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E993696"/>
    <w:multiLevelType w:val="hybridMultilevel"/>
    <w:tmpl w:val="5C2CA0A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1">
      <w:start w:val="1"/>
      <w:numFmt w:val="bullet"/>
      <w:lvlText w:val=""/>
      <w:lvlJc w:val="left"/>
      <w:pPr>
        <w:ind w:left="2880" w:hanging="360"/>
      </w:pPr>
      <w:rPr>
        <w:rFonts w:ascii="Symbol" w:hAnsi="Symbol"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0A20AA4"/>
    <w:multiLevelType w:val="hybridMultilevel"/>
    <w:tmpl w:val="F0C2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A0E93"/>
    <w:multiLevelType w:val="hybridMultilevel"/>
    <w:tmpl w:val="862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80BE7"/>
    <w:multiLevelType w:val="hybridMultilevel"/>
    <w:tmpl w:val="B4FE1E3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6F752449"/>
    <w:multiLevelType w:val="hybridMultilevel"/>
    <w:tmpl w:val="5E0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61739"/>
    <w:multiLevelType w:val="hybridMultilevel"/>
    <w:tmpl w:val="356CC0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59732974">
    <w:abstractNumId w:val="2"/>
  </w:num>
  <w:num w:numId="2" w16cid:durableId="176772882">
    <w:abstractNumId w:val="0"/>
  </w:num>
  <w:num w:numId="3" w16cid:durableId="1230730908">
    <w:abstractNumId w:val="1"/>
  </w:num>
  <w:num w:numId="4" w16cid:durableId="552042347">
    <w:abstractNumId w:val="9"/>
  </w:num>
  <w:num w:numId="5" w16cid:durableId="132456244">
    <w:abstractNumId w:val="6"/>
  </w:num>
  <w:num w:numId="6" w16cid:durableId="1918512508">
    <w:abstractNumId w:val="3"/>
  </w:num>
  <w:num w:numId="7" w16cid:durableId="1604529817">
    <w:abstractNumId w:val="7"/>
  </w:num>
  <w:num w:numId="8" w16cid:durableId="8216792">
    <w:abstractNumId w:val="10"/>
  </w:num>
  <w:num w:numId="9" w16cid:durableId="149516587">
    <w:abstractNumId w:val="5"/>
  </w:num>
  <w:num w:numId="10" w16cid:durableId="1314480032">
    <w:abstractNumId w:val="4"/>
  </w:num>
  <w:num w:numId="11" w16cid:durableId="158009437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David - FS, CO">
    <w15:presenceInfo w15:providerId="AD" w15:userId="S::david.flores2@usda.gov::ed15c950-1eb9-4a2a-8e3d-86ec22f4c584"/>
  </w15:person>
  <w15:person w15:author="Dean Ferreira - NCC Environmental Services">
    <w15:presenceInfo w15:providerId="AD" w15:userId="S::deanf@ncc-group.co.za::18db2d46-078f-49e3-9a78-7d0ecf76d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4C"/>
    <w:rsid w:val="000144E6"/>
    <w:rsid w:val="000632B1"/>
    <w:rsid w:val="000856E0"/>
    <w:rsid w:val="000A03E0"/>
    <w:rsid w:val="000B31D4"/>
    <w:rsid w:val="000E4077"/>
    <w:rsid w:val="001264E4"/>
    <w:rsid w:val="00187E57"/>
    <w:rsid w:val="001A0D33"/>
    <w:rsid w:val="001C31B7"/>
    <w:rsid w:val="002179BE"/>
    <w:rsid w:val="0023050F"/>
    <w:rsid w:val="0025598A"/>
    <w:rsid w:val="002A4806"/>
    <w:rsid w:val="002F348E"/>
    <w:rsid w:val="002F6243"/>
    <w:rsid w:val="002F737F"/>
    <w:rsid w:val="003A06A2"/>
    <w:rsid w:val="003A4952"/>
    <w:rsid w:val="003B06CE"/>
    <w:rsid w:val="003B6341"/>
    <w:rsid w:val="003C658A"/>
    <w:rsid w:val="00450C45"/>
    <w:rsid w:val="0046638C"/>
    <w:rsid w:val="00480769"/>
    <w:rsid w:val="004C13CF"/>
    <w:rsid w:val="005401D6"/>
    <w:rsid w:val="00576B78"/>
    <w:rsid w:val="005D257B"/>
    <w:rsid w:val="00607A42"/>
    <w:rsid w:val="00630F32"/>
    <w:rsid w:val="006843DA"/>
    <w:rsid w:val="006A12BC"/>
    <w:rsid w:val="006C398C"/>
    <w:rsid w:val="006C58B5"/>
    <w:rsid w:val="006F6CB9"/>
    <w:rsid w:val="0073572C"/>
    <w:rsid w:val="00745E3E"/>
    <w:rsid w:val="0078109C"/>
    <w:rsid w:val="007A6727"/>
    <w:rsid w:val="007B3F96"/>
    <w:rsid w:val="007B7D58"/>
    <w:rsid w:val="007C1F7E"/>
    <w:rsid w:val="007D41CF"/>
    <w:rsid w:val="007D6BEE"/>
    <w:rsid w:val="007E1AE4"/>
    <w:rsid w:val="00806033"/>
    <w:rsid w:val="00827BFB"/>
    <w:rsid w:val="00835A81"/>
    <w:rsid w:val="00846F63"/>
    <w:rsid w:val="00864265"/>
    <w:rsid w:val="008A79C2"/>
    <w:rsid w:val="008B644C"/>
    <w:rsid w:val="008C2E88"/>
    <w:rsid w:val="00962586"/>
    <w:rsid w:val="00997CFF"/>
    <w:rsid w:val="009A0404"/>
    <w:rsid w:val="009B00C2"/>
    <w:rsid w:val="00A17701"/>
    <w:rsid w:val="00A8072A"/>
    <w:rsid w:val="00AC4B02"/>
    <w:rsid w:val="00B0257A"/>
    <w:rsid w:val="00B1441D"/>
    <w:rsid w:val="00B70E49"/>
    <w:rsid w:val="00B744C1"/>
    <w:rsid w:val="00BA6F64"/>
    <w:rsid w:val="00BE4097"/>
    <w:rsid w:val="00C0776F"/>
    <w:rsid w:val="00C52C4F"/>
    <w:rsid w:val="00C6453A"/>
    <w:rsid w:val="00C72E75"/>
    <w:rsid w:val="00C8151C"/>
    <w:rsid w:val="00CA1C5A"/>
    <w:rsid w:val="00CC4CE6"/>
    <w:rsid w:val="00CD3DD7"/>
    <w:rsid w:val="00CF79B4"/>
    <w:rsid w:val="00D00CA2"/>
    <w:rsid w:val="00D05B05"/>
    <w:rsid w:val="00D1767C"/>
    <w:rsid w:val="00DB2952"/>
    <w:rsid w:val="00E206D9"/>
    <w:rsid w:val="00E27D02"/>
    <w:rsid w:val="00E31A2E"/>
    <w:rsid w:val="00E41A89"/>
    <w:rsid w:val="00E545D9"/>
    <w:rsid w:val="00E9366C"/>
    <w:rsid w:val="00EF36CE"/>
    <w:rsid w:val="00F35C68"/>
    <w:rsid w:val="00F554B2"/>
    <w:rsid w:val="00F74E83"/>
    <w:rsid w:val="00F91AD7"/>
    <w:rsid w:val="00F940BE"/>
    <w:rsid w:val="00F96C07"/>
    <w:rsid w:val="00FA4901"/>
    <w:rsid w:val="1455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BC90"/>
  <w15:chartTrackingRefBased/>
  <w15:docId w15:val="{E35B0834-E2E9-4191-B8D8-EACD66F5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4C"/>
    <w:pPr>
      <w:ind w:left="720"/>
      <w:contextualSpacing/>
    </w:pPr>
  </w:style>
  <w:style w:type="paragraph" w:styleId="Revision">
    <w:name w:val="Revision"/>
    <w:hidden/>
    <w:uiPriority w:val="99"/>
    <w:semiHidden/>
    <w:rsid w:val="0046638C"/>
    <w:pPr>
      <w:spacing w:after="0" w:line="240" w:lineRule="auto"/>
    </w:pPr>
  </w:style>
  <w:style w:type="character" w:styleId="CommentReference">
    <w:name w:val="annotation reference"/>
    <w:basedOn w:val="DefaultParagraphFont"/>
    <w:uiPriority w:val="99"/>
    <w:semiHidden/>
    <w:unhideWhenUsed/>
    <w:rsid w:val="0046638C"/>
    <w:rPr>
      <w:sz w:val="16"/>
      <w:szCs w:val="16"/>
    </w:rPr>
  </w:style>
  <w:style w:type="paragraph" w:styleId="CommentText">
    <w:name w:val="annotation text"/>
    <w:basedOn w:val="Normal"/>
    <w:link w:val="CommentTextChar"/>
    <w:uiPriority w:val="99"/>
    <w:unhideWhenUsed/>
    <w:rsid w:val="0046638C"/>
    <w:pPr>
      <w:spacing w:line="240" w:lineRule="auto"/>
    </w:pPr>
    <w:rPr>
      <w:sz w:val="20"/>
      <w:szCs w:val="20"/>
    </w:rPr>
  </w:style>
  <w:style w:type="character" w:customStyle="1" w:styleId="CommentTextChar">
    <w:name w:val="Comment Text Char"/>
    <w:basedOn w:val="DefaultParagraphFont"/>
    <w:link w:val="CommentText"/>
    <w:uiPriority w:val="99"/>
    <w:rsid w:val="0046638C"/>
    <w:rPr>
      <w:sz w:val="20"/>
      <w:szCs w:val="20"/>
    </w:rPr>
  </w:style>
  <w:style w:type="paragraph" w:styleId="CommentSubject">
    <w:name w:val="annotation subject"/>
    <w:basedOn w:val="CommentText"/>
    <w:next w:val="CommentText"/>
    <w:link w:val="CommentSubjectChar"/>
    <w:uiPriority w:val="99"/>
    <w:semiHidden/>
    <w:unhideWhenUsed/>
    <w:rsid w:val="0046638C"/>
    <w:rPr>
      <w:b/>
      <w:bCs/>
    </w:rPr>
  </w:style>
  <w:style w:type="character" w:customStyle="1" w:styleId="CommentSubjectChar">
    <w:name w:val="Comment Subject Char"/>
    <w:basedOn w:val="CommentTextChar"/>
    <w:link w:val="CommentSubject"/>
    <w:uiPriority w:val="99"/>
    <w:semiHidden/>
    <w:rsid w:val="0046638C"/>
    <w:rPr>
      <w:b/>
      <w:bCs/>
      <w:sz w:val="20"/>
      <w:szCs w:val="20"/>
    </w:rPr>
  </w:style>
  <w:style w:type="paragraph" w:customStyle="1" w:styleId="pf0">
    <w:name w:val="pf0"/>
    <w:basedOn w:val="Normal"/>
    <w:rsid w:val="00E27D0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cf01">
    <w:name w:val="cf01"/>
    <w:basedOn w:val="DefaultParagraphFont"/>
    <w:rsid w:val="00E27D0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Ferreira - NCC Environmental Services</dc:creator>
  <cp:keywords/>
  <dc:description/>
  <cp:lastModifiedBy>Flores, David - FS, CO</cp:lastModifiedBy>
  <cp:revision>2</cp:revision>
  <dcterms:created xsi:type="dcterms:W3CDTF">2023-06-28T17:21:00Z</dcterms:created>
  <dcterms:modified xsi:type="dcterms:W3CDTF">2023-06-28T17:21:00Z</dcterms:modified>
</cp:coreProperties>
</file>